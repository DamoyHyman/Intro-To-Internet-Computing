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5CB" w:rsidRDefault="00076863">
      <w:pPr>
        <w:pStyle w:val="Title"/>
        <w:jc w:val="center"/>
      </w:pPr>
      <w:bookmarkStart w:id="0" w:name="_8lfz112hwtq" w:colFirst="0" w:colLast="0"/>
      <w:bookmarkEnd w:id="0"/>
      <w:r>
        <w:t>Project# 1 V1.</w:t>
      </w:r>
      <w:hyperlink w:anchor="9hhc0widloem">
        <w:r>
          <w:rPr>
            <w:color w:val="1155CC"/>
            <w:u w:val="single"/>
          </w:rPr>
          <w:t>1</w:t>
        </w:r>
      </w:hyperlink>
      <w:r>
        <w:rPr>
          <w:vertAlign w:val="superscript"/>
        </w:rPr>
        <w:footnoteReference w:id="1"/>
      </w:r>
      <w:r>
        <w:t xml:space="preserve">  COP 3813 Fall 2017 </w:t>
      </w:r>
    </w:p>
    <w:p w:rsidR="004145CB" w:rsidRDefault="004145CB"/>
    <w:p w:rsidR="004145CB" w:rsidRDefault="00076863">
      <w:pPr>
        <w:pStyle w:val="Subtitle"/>
      </w:pPr>
      <w:bookmarkStart w:id="1" w:name="_n1udmm8m0g4e" w:colFirst="0" w:colLast="0"/>
      <w:bookmarkEnd w:id="1"/>
      <w:r>
        <w:t xml:space="preserve">© 2017 Saeed Rajput, Ph.D. </w:t>
      </w:r>
    </w:p>
    <w:p w:rsidR="004145CB" w:rsidRDefault="00076863">
      <w:r>
        <w:rPr>
          <w:color w:val="38761D"/>
        </w:rPr>
        <w:t xml:space="preserve">You can save this Homework file as MS-Word file (File-&gt;Download As-&gt;Microsoft Word (.diocx) ) and provide answers within that document. All images, must be enclosed within a single WORD file. Projects submitted in multiple files will not be graded (even if they are sipped in a single file). Do not remove any original content from the file when editing the file to provide your responses. </w:t>
      </w:r>
    </w:p>
    <w:p w:rsidR="004145CB" w:rsidRDefault="00076863">
      <w:pPr>
        <w:pStyle w:val="Heading2"/>
      </w:pPr>
      <w:bookmarkStart w:id="2" w:name="_autz4xivqu8z" w:colFirst="0" w:colLast="0"/>
      <w:bookmarkEnd w:id="2"/>
      <w:r>
        <w:t>Goal</w:t>
      </w:r>
    </w:p>
    <w:p w:rsidR="004145CB" w:rsidRDefault="00076863">
      <w:pPr>
        <w:spacing w:after="240"/>
      </w:pPr>
      <w:r>
        <w:t xml:space="preserve">Learn how to initiate a project and quickly deploy a respectable web page using currently available tools. </w:t>
      </w:r>
    </w:p>
    <w:p w:rsidR="004145CB" w:rsidRDefault="00076863" w:rsidP="00744865">
      <w:pPr>
        <w:pStyle w:val="Title"/>
        <w:spacing w:after="0" w:line="240" w:lineRule="auto"/>
        <w:jc w:val="center"/>
      </w:pPr>
      <w:bookmarkStart w:id="3" w:name="_fgu5yd9h600v" w:colFirst="0" w:colLast="0"/>
      <w:bookmarkStart w:id="4" w:name="ev3rkph2eslh" w:colFirst="0" w:colLast="0"/>
      <w:bookmarkStart w:id="5" w:name="_e777132csbsj" w:colFirst="0" w:colLast="0"/>
      <w:bookmarkStart w:id="6" w:name="_n3fsdhy4x2v6" w:colFirst="0" w:colLast="0"/>
      <w:bookmarkEnd w:id="3"/>
      <w:bookmarkEnd w:id="4"/>
      <w:bookmarkEnd w:id="5"/>
      <w:bookmarkEnd w:id="6"/>
      <w:r>
        <w:t>Part 1 [20 points]</w:t>
      </w:r>
    </w:p>
    <w:p w:rsidR="004145CB" w:rsidRPr="00ED20D6" w:rsidRDefault="00076863">
      <w:pPr>
        <w:pStyle w:val="Heading1"/>
        <w:rPr>
          <w:color w:val="FF0000"/>
        </w:rPr>
      </w:pPr>
      <w:bookmarkStart w:id="7" w:name="_fh31swqruz9g" w:colFirst="0" w:colLast="0"/>
      <w:bookmarkEnd w:id="7"/>
      <w:r w:rsidRPr="00ED20D6">
        <w:rPr>
          <w:color w:val="FF0000"/>
        </w:rPr>
        <w:t xml:space="preserve">Deliverable 1: </w:t>
      </w:r>
      <w:r w:rsidRPr="00ED20D6">
        <w:rPr>
          <w:color w:val="FF0000"/>
          <w:sz w:val="36"/>
          <w:szCs w:val="36"/>
        </w:rPr>
        <w:t>Narrowing down the Scope</w:t>
      </w:r>
      <w:r w:rsidRPr="00ED20D6">
        <w:rPr>
          <w:color w:val="FF0000"/>
        </w:rPr>
        <w:t xml:space="preserve"> [1 point]</w:t>
      </w:r>
    </w:p>
    <w:p w:rsidR="004145CB" w:rsidRDefault="00076863">
      <w:r>
        <w:t>Carefully write a brief description of the business or service that includes:</w:t>
      </w:r>
    </w:p>
    <w:p w:rsidR="004145CB" w:rsidRDefault="004145CB"/>
    <w:p w:rsidR="004145CB" w:rsidRDefault="00076863">
      <w:pPr>
        <w:numPr>
          <w:ilvl w:val="0"/>
          <w:numId w:val="4"/>
        </w:numPr>
        <w:contextualSpacing/>
      </w:pPr>
      <w:r>
        <w:t xml:space="preserve">The type of your business it provides, </w:t>
      </w:r>
      <w:r w:rsidR="00B37836">
        <w:t>and [</w:t>
      </w:r>
      <w:r>
        <w:t>1 point]</w:t>
      </w:r>
    </w:p>
    <w:p w:rsidR="004145CB" w:rsidRDefault="00076863">
      <w:pPr>
        <w:numPr>
          <w:ilvl w:val="0"/>
          <w:numId w:val="4"/>
        </w:numPr>
        <w:contextualSpacing/>
      </w:pPr>
      <w:r>
        <w:t>What are most essential clients, customers, or users of service it has. [1 point]</w:t>
      </w:r>
    </w:p>
    <w:p w:rsidR="004145CB" w:rsidRPr="00DD3CE0" w:rsidRDefault="004145CB">
      <w:pPr>
        <w:rPr>
          <w:rFonts w:ascii="Times New Roman" w:hAnsi="Times New Roman" w:cs="Times New Roman"/>
          <w:sz w:val="24"/>
          <w:szCs w:val="24"/>
        </w:rPr>
      </w:pPr>
    </w:p>
    <w:p w:rsidR="004145CB" w:rsidRDefault="00076863">
      <w:r>
        <w:t>If you are careful in picking the right type of business (</w:t>
      </w:r>
      <w:r>
        <w:rPr>
          <w:color w:val="1155CC"/>
          <w:u w:val="single"/>
        </w:rPr>
        <w:t>make sure it has not being picked already</w:t>
      </w:r>
      <w:r>
        <w:t xml:space="preserve">), you may be able to use this same your business for several other projects. Therefore, do not take it lightly, you will save yourself a lot of trouble later. If you did this step in HW-0 bonus, it is ok to cut and paste and attempt to describe it better, it does not have to be exactly the same. It is equally important to not to be shy and fearful of experimenting. This is part of your training to learn to innovate. </w:t>
      </w:r>
    </w:p>
    <w:p w:rsidR="00744865" w:rsidRDefault="00744865"/>
    <w:p w:rsidR="004145CB" w:rsidRDefault="00076863">
      <w:r>
        <w:t>----------------Write below----------------------------------------------------------------</w:t>
      </w:r>
    </w:p>
    <w:p w:rsidR="00F02005" w:rsidRDefault="00F02005" w:rsidP="00F02005">
      <w:pPr>
        <w:spacing w:line="240" w:lineRule="auto"/>
        <w:rPr>
          <w:rFonts w:ascii="Times New Roman" w:hAnsi="Times New Roman" w:cs="Times New Roman"/>
          <w:sz w:val="24"/>
          <w:szCs w:val="24"/>
        </w:rPr>
      </w:pPr>
    </w:p>
    <w:p w:rsidR="00F02005" w:rsidRPr="00837604" w:rsidRDefault="00F02005" w:rsidP="00F02005">
      <w:pPr>
        <w:spacing w:after="120" w:line="240" w:lineRule="auto"/>
        <w:jc w:val="center"/>
        <w:rPr>
          <w:rFonts w:ascii="Times New Roman" w:hAnsi="Times New Roman" w:cs="Times New Roman"/>
          <w:color w:val="auto"/>
          <w:sz w:val="24"/>
          <w:szCs w:val="24"/>
          <w:u w:val="single"/>
        </w:rPr>
      </w:pPr>
      <w:r w:rsidRPr="00837604">
        <w:rPr>
          <w:rFonts w:ascii="Times New Roman" w:hAnsi="Times New Roman" w:cs="Times New Roman"/>
          <w:color w:val="auto"/>
          <w:sz w:val="24"/>
          <w:szCs w:val="24"/>
          <w:u w:val="single"/>
        </w:rPr>
        <w:t xml:space="preserve">MotorHead </w:t>
      </w:r>
      <w:r w:rsidRPr="00AD3255">
        <w:rPr>
          <w:rFonts w:cs="Times New Roman"/>
          <w:color w:val="auto"/>
          <w:szCs w:val="24"/>
          <w:u w:val="single"/>
        </w:rPr>
        <w:t>Service</w:t>
      </w:r>
      <w:r w:rsidRPr="00837604">
        <w:rPr>
          <w:rFonts w:ascii="Times New Roman" w:hAnsi="Times New Roman" w:cs="Times New Roman"/>
          <w:color w:val="auto"/>
          <w:sz w:val="24"/>
          <w:szCs w:val="24"/>
          <w:u w:val="single"/>
        </w:rPr>
        <w:t xml:space="preserve"> Inc</w:t>
      </w:r>
      <w:bookmarkStart w:id="8" w:name="_GoBack"/>
      <w:bookmarkEnd w:id="8"/>
    </w:p>
    <w:p w:rsidR="00AF4225" w:rsidRPr="00837604" w:rsidRDefault="00F02005" w:rsidP="00A678E2">
      <w:pPr>
        <w:spacing w:line="240" w:lineRule="auto"/>
        <w:ind w:firstLine="720"/>
        <w:rPr>
          <w:rFonts w:cs="Times New Roman"/>
          <w:color w:val="auto"/>
          <w:szCs w:val="24"/>
        </w:rPr>
      </w:pPr>
      <w:r w:rsidRPr="00837604">
        <w:rPr>
          <w:rFonts w:cs="Times New Roman"/>
          <w:color w:val="auto"/>
          <w:szCs w:val="24"/>
        </w:rPr>
        <w:t xml:space="preserve">This website would provide a service/community in which </w:t>
      </w:r>
      <w:r w:rsidRPr="00837604">
        <w:rPr>
          <w:rFonts w:cs="Times New Roman"/>
          <w:color w:val="auto"/>
          <w:szCs w:val="24"/>
          <w:shd w:val="clear" w:color="auto" w:fill="FFFFFF"/>
        </w:rPr>
        <w:t xml:space="preserve">automotive enthusiast can come together and share their common interest in motor vehicles of any make of model, without ridicule. Not only will they shared their common interest in motor vehicles, but be able to ask for help with certain aspect of their own cars. They can also, buy, sell and trade parts within this web service community that will be provided by this site. </w:t>
      </w:r>
      <w:bookmarkStart w:id="9" w:name="_bi8byb7zglg4" w:colFirst="0" w:colLast="0"/>
      <w:bookmarkEnd w:id="9"/>
    </w:p>
    <w:p w:rsidR="00AF4225" w:rsidRDefault="00AF4225" w:rsidP="00AF4225">
      <w:pPr>
        <w:pStyle w:val="Heading1"/>
        <w:spacing w:before="100" w:beforeAutospacing="1" w:after="0" w:line="240" w:lineRule="auto"/>
      </w:pPr>
    </w:p>
    <w:p w:rsidR="004145CB" w:rsidRPr="00ED20D6" w:rsidRDefault="00076863" w:rsidP="00AF4225">
      <w:pPr>
        <w:pStyle w:val="Heading1"/>
        <w:spacing w:before="100" w:beforeAutospacing="1" w:line="240" w:lineRule="auto"/>
        <w:rPr>
          <w:color w:val="FF0000"/>
        </w:rPr>
      </w:pPr>
      <w:r w:rsidRPr="00ED20D6">
        <w:rPr>
          <w:color w:val="FF0000"/>
        </w:rPr>
        <w:t xml:space="preserve">Deliverable 2: </w:t>
      </w:r>
      <w:r w:rsidRPr="00ED20D6">
        <w:rPr>
          <w:color w:val="FF0000"/>
          <w:sz w:val="36"/>
          <w:szCs w:val="36"/>
        </w:rPr>
        <w:t>Mission &amp; Goals of Business</w:t>
      </w:r>
      <w:r w:rsidRPr="00ED20D6">
        <w:rPr>
          <w:color w:val="FF0000"/>
        </w:rPr>
        <w:t xml:space="preserve"> [3 points]</w:t>
      </w:r>
    </w:p>
    <w:p w:rsidR="004145CB" w:rsidRDefault="00076863">
      <w:r>
        <w:t xml:space="preserve">Define the mission statement and at least three major goals of your business (not the website but the business itself). (Every business must have a less than three sentence mission, and few discretely itemized goals). There should be at least three goals but not greater than eight. If you are ending up with more than eight goals, your goals are not correctly phrased. Generalize your statements to cover more scenarios in a single statement. </w:t>
      </w:r>
    </w:p>
    <w:p w:rsidR="00A678E2" w:rsidRDefault="00A678E2"/>
    <w:p w:rsidR="00815CCE" w:rsidRDefault="00076863" w:rsidP="00AF4225">
      <w:r>
        <w:t>----------------Write below----------------------------------------------------------------</w:t>
      </w:r>
      <w:bookmarkStart w:id="10" w:name="_fhsgzph7crv3" w:colFirst="0" w:colLast="0"/>
      <w:bookmarkEnd w:id="10"/>
    </w:p>
    <w:p w:rsidR="004145CB" w:rsidRPr="00815CCE" w:rsidRDefault="00076863" w:rsidP="00AF4225">
      <w:pPr>
        <w:rPr>
          <w:sz w:val="32"/>
          <w:szCs w:val="32"/>
        </w:rPr>
      </w:pPr>
      <w:r w:rsidRPr="00815CCE">
        <w:rPr>
          <w:sz w:val="32"/>
          <w:szCs w:val="32"/>
        </w:rPr>
        <w:t>Mission Statement</w:t>
      </w:r>
      <w:r w:rsidR="00815CCE" w:rsidRPr="00815CCE">
        <w:rPr>
          <w:sz w:val="32"/>
          <w:szCs w:val="32"/>
        </w:rPr>
        <w:t>:</w:t>
      </w:r>
    </w:p>
    <w:p w:rsidR="004145CB" w:rsidRPr="00A678E2" w:rsidRDefault="00AF4225" w:rsidP="00A678E2">
      <w:pPr>
        <w:pStyle w:val="ListParagraph"/>
        <w:numPr>
          <w:ilvl w:val="0"/>
          <w:numId w:val="16"/>
        </w:numPr>
        <w:rPr>
          <w:rFonts w:cs="Times New Roman"/>
        </w:rPr>
      </w:pPr>
      <w:r w:rsidRPr="00A678E2">
        <w:rPr>
          <w:rFonts w:cs="Times New Roman"/>
        </w:rPr>
        <w:t>The mission of this business/service is to provide a safe environment/community, in which its members can interact with each other, shared common interest and just have fun talking about all things of cars.</w:t>
      </w:r>
    </w:p>
    <w:p w:rsidR="004145CB" w:rsidRDefault="00076863">
      <w:pPr>
        <w:pStyle w:val="Heading2"/>
      </w:pPr>
      <w:bookmarkStart w:id="11" w:name="_wxgudhpwl6nz" w:colFirst="0" w:colLast="0"/>
      <w:bookmarkEnd w:id="11"/>
      <w:r>
        <w:t>Goals:</w:t>
      </w:r>
    </w:p>
    <w:p w:rsidR="00AF4225" w:rsidRDefault="00AF4225" w:rsidP="00AF4225">
      <w:pPr>
        <w:pStyle w:val="ListParagraph"/>
        <w:numPr>
          <w:ilvl w:val="0"/>
          <w:numId w:val="15"/>
        </w:numPr>
      </w:pPr>
      <w:r>
        <w:t>Provide a worry free safe environment for its members</w:t>
      </w:r>
    </w:p>
    <w:p w:rsidR="00AF4225" w:rsidRDefault="00AF4225" w:rsidP="00AF4225">
      <w:pPr>
        <w:pStyle w:val="ListParagraph"/>
        <w:numPr>
          <w:ilvl w:val="0"/>
          <w:numId w:val="15"/>
        </w:numPr>
      </w:pPr>
      <w:r>
        <w:t>Provide solutions for car related problems that is encountered by its members from again, its members.</w:t>
      </w:r>
    </w:p>
    <w:p w:rsidR="00AF4225" w:rsidRDefault="00815CCE" w:rsidP="00AF4225">
      <w:pPr>
        <w:pStyle w:val="ListParagraph"/>
        <w:numPr>
          <w:ilvl w:val="0"/>
          <w:numId w:val="15"/>
        </w:numPr>
      </w:pPr>
      <w:r>
        <w:t>The ability to exchange (buy/sell/trade) parts</w:t>
      </w:r>
    </w:p>
    <w:p w:rsidR="00AF4225" w:rsidRPr="00AF4225" w:rsidRDefault="00AF4225" w:rsidP="00AF4225"/>
    <w:p w:rsidR="004145CB" w:rsidRDefault="004145CB"/>
    <w:p w:rsidR="004145CB" w:rsidRPr="00ED20D6" w:rsidRDefault="00076863">
      <w:pPr>
        <w:pStyle w:val="Heading1"/>
        <w:rPr>
          <w:color w:val="FF0000"/>
        </w:rPr>
      </w:pPr>
      <w:bookmarkStart w:id="12" w:name="9hhc0widloem" w:colFirst="0" w:colLast="0"/>
      <w:bookmarkStart w:id="13" w:name="_jk51eq3cwvff" w:colFirst="0" w:colLast="0"/>
      <w:bookmarkEnd w:id="12"/>
      <w:bookmarkEnd w:id="13"/>
      <w:r w:rsidRPr="00ED20D6">
        <w:rPr>
          <w:color w:val="FF0000"/>
        </w:rPr>
        <w:t>Deliverable 3: User Stories (Use cases) [9 points]</w:t>
      </w:r>
    </w:p>
    <w:p w:rsidR="004145CB" w:rsidRDefault="00076863">
      <w:r>
        <w:t xml:space="preserve">Think about </w:t>
      </w:r>
      <w:r>
        <w:rPr>
          <w:u w:val="single"/>
        </w:rPr>
        <w:t>six different ways</w:t>
      </w:r>
      <w:r>
        <w:t xml:space="preserve"> users would want to interact with the website of your business.  Think about what would be that you can do on the website that will improve the experience of users when they want to do interact with your business. </w:t>
      </w:r>
    </w:p>
    <w:p w:rsidR="004145CB" w:rsidRDefault="00076863">
      <w:pPr>
        <w:rPr>
          <w:color w:val="1155CC"/>
        </w:rPr>
      </w:pPr>
      <w:r>
        <w:rPr>
          <w:color w:val="1155CC"/>
        </w:rPr>
        <w:t xml:space="preserve">Added 2017/08/31:  </w:t>
      </w:r>
    </w:p>
    <w:p w:rsidR="004145CB" w:rsidRDefault="00076863">
      <w:r>
        <w:rPr>
          <w:color w:val="1155CC"/>
        </w:rPr>
        <w:t xml:space="preserve">Ref: </w:t>
      </w:r>
      <w:hyperlink r:id="rId7">
        <w:r>
          <w:rPr>
            <w:color w:val="1155CC"/>
            <w:u w:val="single"/>
          </w:rPr>
          <w:t>http://teced.com/services/user-interface-design/user-modeling/</w:t>
        </w:r>
      </w:hyperlink>
      <w:r>
        <w:t xml:space="preserve"> </w:t>
      </w:r>
    </w:p>
    <w:p w:rsidR="004145CB" w:rsidRDefault="00076863">
      <w:pPr>
        <w:rPr>
          <w:color w:val="3C78D8"/>
        </w:rPr>
      </w:pPr>
      <w:r>
        <w:rPr>
          <w:color w:val="3C78D8"/>
        </w:rPr>
        <w:t>In regular software development/design, User Stories are called “Use Cases” and “User Models” are called “Roles”.</w:t>
      </w:r>
    </w:p>
    <w:p w:rsidR="004145CB" w:rsidRDefault="004145CB"/>
    <w:p w:rsidR="004145CB" w:rsidRDefault="00076863">
      <w:r>
        <w:t>Express these six user stories in English</w:t>
      </w:r>
      <w:del w:id="14" w:author="Saeed Rajput" w:date="2017-08-31T20:28:00Z">
        <w:r>
          <w:delText>, using no more than three sentences each</w:delText>
        </w:r>
      </w:del>
      <w:r>
        <w:t xml:space="preserve">. </w:t>
      </w:r>
    </w:p>
    <w:p w:rsidR="004145CB" w:rsidRDefault="00076863">
      <w:r>
        <w:t>Do not feel restricted because you are entering these stories in a table. Feel free to write a long story. This is not the place where you want to be brief.</w:t>
      </w:r>
    </w:p>
    <w:p w:rsidR="004145CB" w:rsidRDefault="004145CB"/>
    <w:p w:rsidR="004145CB" w:rsidRDefault="00076863">
      <w:pPr>
        <w:rPr>
          <w:color w:val="1155CC"/>
        </w:rPr>
      </w:pPr>
      <w:r>
        <w:rPr>
          <w:color w:val="1155CC"/>
        </w:rPr>
        <w:t xml:space="preserve">Added 2017/08/31: </w:t>
      </w:r>
    </w:p>
    <w:p w:rsidR="004145CB" w:rsidRDefault="00076863">
      <w:pPr>
        <w:rPr>
          <w:color w:val="1155CC"/>
        </w:rPr>
      </w:pPr>
      <w:bookmarkStart w:id="15" w:name="eilbn5a6isjh" w:colFirst="0" w:colLast="0"/>
      <w:bookmarkEnd w:id="15"/>
      <w:r>
        <w:rPr>
          <w:color w:val="1155CC"/>
        </w:rPr>
        <w:lastRenderedPageBreak/>
        <w:t xml:space="preserve">What you will mostly be confused about is the difference between “most desired features” and “user stories or use cases”. This is normal when you are doing it for the first time. </w:t>
      </w:r>
    </w:p>
    <w:p w:rsidR="004145CB" w:rsidRDefault="00076863">
      <w:pPr>
        <w:numPr>
          <w:ilvl w:val="0"/>
          <w:numId w:val="11"/>
        </w:numPr>
        <w:contextualSpacing/>
        <w:rPr>
          <w:color w:val="1155CC"/>
        </w:rPr>
      </w:pPr>
      <w:r>
        <w:rPr>
          <w:color w:val="1155CC"/>
        </w:rPr>
        <w:t xml:space="preserve">The best way to think about a “Feature” is that it is an activity that website supports, and usually developers think in terms of features.  </w:t>
      </w:r>
    </w:p>
    <w:p w:rsidR="004145CB" w:rsidRDefault="00076863">
      <w:pPr>
        <w:numPr>
          <w:ilvl w:val="0"/>
          <w:numId w:val="11"/>
        </w:numPr>
        <w:contextualSpacing/>
        <w:rPr>
          <w:color w:val="1155CC"/>
        </w:rPr>
      </w:pPr>
      <w:r>
        <w:rPr>
          <w:color w:val="1155CC"/>
        </w:rPr>
        <w:t xml:space="preserve">The best way to think about a “Use Case” or a “User Story” is that “what is a complete objective that a specific type of user wants to achieve?”. </w:t>
      </w:r>
    </w:p>
    <w:p w:rsidR="004145CB" w:rsidRDefault="004145CB">
      <w:pPr>
        <w:ind w:left="1440"/>
        <w:rPr>
          <w:b/>
          <w:color w:val="1155CC"/>
        </w:rPr>
      </w:pPr>
    </w:p>
    <w:p w:rsidR="004145CB" w:rsidRDefault="00076863">
      <w:pPr>
        <w:ind w:left="1440"/>
        <w:rPr>
          <w:b/>
          <w:color w:val="1155CC"/>
        </w:rPr>
      </w:pPr>
      <w:bookmarkStart w:id="16" w:name="3dmpq5yctogl" w:colFirst="0" w:colLast="0"/>
      <w:bookmarkEnd w:id="16"/>
      <w:r>
        <w:rPr>
          <w:b/>
          <w:color w:val="1155CC"/>
        </w:rPr>
        <w:t>Example:</w:t>
      </w:r>
    </w:p>
    <w:p w:rsidR="004145CB" w:rsidRDefault="00076863">
      <w:pPr>
        <w:ind w:left="1440"/>
        <w:rPr>
          <w:color w:val="1155CC"/>
        </w:rPr>
      </w:pPr>
      <w:r>
        <w:rPr>
          <w:color w:val="1155CC"/>
        </w:rPr>
        <w:t>I do not go to Amazon as a “customer” (my role) to “create a new shopping cart” or to “write a comment”. I go there to “search products”, “buy products” and “learn if the products are good for me”.</w:t>
      </w:r>
    </w:p>
    <w:p w:rsidR="004145CB" w:rsidRDefault="004145CB">
      <w:pPr>
        <w:ind w:left="1440"/>
        <w:rPr>
          <w:color w:val="1155CC"/>
        </w:rPr>
      </w:pPr>
    </w:p>
    <w:p w:rsidR="004145CB" w:rsidRDefault="00076863">
      <w:pPr>
        <w:ind w:left="1440"/>
        <w:rPr>
          <w:color w:val="1155CC"/>
        </w:rPr>
      </w:pPr>
      <w:r>
        <w:rPr>
          <w:color w:val="1155CC"/>
        </w:rPr>
        <w:t>As a “seller” my main goal is not to enter my “shipping methodology”, or “hooking up my bank account to my amazon account”, or to just “Enter my Product information”. My main objectives are “to discover what are hot selling items related to what I want to sell”, and “to sell a lot of widgets of my product”</w:t>
      </w:r>
    </w:p>
    <w:p w:rsidR="004145CB" w:rsidRDefault="004145CB">
      <w:pPr>
        <w:ind w:left="1440"/>
        <w:rPr>
          <w:color w:val="1155CC"/>
        </w:rPr>
      </w:pPr>
    </w:p>
    <w:p w:rsidR="004145CB" w:rsidRDefault="00076863">
      <w:pPr>
        <w:ind w:left="1440"/>
        <w:rPr>
          <w:color w:val="1155CC"/>
        </w:rPr>
      </w:pPr>
      <w:r>
        <w:rPr>
          <w:color w:val="1155CC"/>
        </w:rPr>
        <w:t>Roles:</w:t>
      </w:r>
    </w:p>
    <w:p w:rsidR="004145CB" w:rsidRDefault="00076863">
      <w:pPr>
        <w:numPr>
          <w:ilvl w:val="0"/>
          <w:numId w:val="9"/>
        </w:numPr>
        <w:contextualSpacing/>
        <w:rPr>
          <w:color w:val="1155CC"/>
        </w:rPr>
      </w:pPr>
      <w:r>
        <w:rPr>
          <w:color w:val="1155CC"/>
        </w:rPr>
        <w:t>Customer</w:t>
      </w:r>
    </w:p>
    <w:p w:rsidR="004145CB" w:rsidRDefault="00076863">
      <w:pPr>
        <w:numPr>
          <w:ilvl w:val="0"/>
          <w:numId w:val="9"/>
        </w:numPr>
        <w:contextualSpacing/>
        <w:rPr>
          <w:color w:val="1155CC"/>
        </w:rPr>
      </w:pPr>
      <w:r>
        <w:rPr>
          <w:color w:val="1155CC"/>
        </w:rPr>
        <w:t>Seller</w:t>
      </w:r>
    </w:p>
    <w:p w:rsidR="004145CB" w:rsidRDefault="008C008A">
      <w:pPr>
        <w:ind w:left="1440"/>
        <w:rPr>
          <w:color w:val="1155CC"/>
        </w:rPr>
      </w:pPr>
      <w:hyperlink w:anchor="iqvmdn54dlts">
        <w:r w:rsidR="00076863">
          <w:rPr>
            <w:color w:val="1155CC"/>
            <w:u w:val="single"/>
          </w:rPr>
          <w:t>Stories for Customer</w:t>
        </w:r>
      </w:hyperlink>
      <w:r w:rsidR="00076863">
        <w:rPr>
          <w:color w:val="1155CC"/>
        </w:rPr>
        <w:t>:</w:t>
      </w:r>
    </w:p>
    <w:p w:rsidR="004145CB" w:rsidRDefault="00076863">
      <w:pPr>
        <w:numPr>
          <w:ilvl w:val="0"/>
          <w:numId w:val="1"/>
        </w:numPr>
        <w:rPr>
          <w:color w:val="1155CC"/>
        </w:rPr>
      </w:pPr>
      <w:r>
        <w:rPr>
          <w:color w:val="1155CC"/>
        </w:rPr>
        <w:t xml:space="preserve"> “search products”</w:t>
      </w:r>
    </w:p>
    <w:p w:rsidR="004145CB" w:rsidRDefault="00076863">
      <w:pPr>
        <w:numPr>
          <w:ilvl w:val="0"/>
          <w:numId w:val="1"/>
        </w:numPr>
        <w:rPr>
          <w:color w:val="1155CC"/>
        </w:rPr>
      </w:pPr>
      <w:r>
        <w:rPr>
          <w:color w:val="1155CC"/>
        </w:rPr>
        <w:t>“buy products”</w:t>
      </w:r>
    </w:p>
    <w:p w:rsidR="004145CB" w:rsidRDefault="00076863">
      <w:pPr>
        <w:numPr>
          <w:ilvl w:val="0"/>
          <w:numId w:val="1"/>
        </w:numPr>
        <w:rPr>
          <w:color w:val="1155CC"/>
        </w:rPr>
      </w:pPr>
      <w:r>
        <w:rPr>
          <w:color w:val="1155CC"/>
        </w:rPr>
        <w:t xml:space="preserve"> “learn if the products are good for me”</w:t>
      </w:r>
    </w:p>
    <w:p w:rsidR="004145CB" w:rsidRDefault="008C008A">
      <w:pPr>
        <w:ind w:left="1440"/>
        <w:rPr>
          <w:color w:val="1155CC"/>
        </w:rPr>
      </w:pPr>
      <w:hyperlink w:anchor="iqvmdn54dlts">
        <w:r w:rsidR="00076863">
          <w:rPr>
            <w:color w:val="1155CC"/>
            <w:u w:val="single"/>
          </w:rPr>
          <w:t>Stories for Seller</w:t>
        </w:r>
      </w:hyperlink>
      <w:r w:rsidR="00076863">
        <w:rPr>
          <w:color w:val="1155CC"/>
        </w:rPr>
        <w:t>:</w:t>
      </w:r>
    </w:p>
    <w:p w:rsidR="004145CB" w:rsidRDefault="00076863">
      <w:pPr>
        <w:numPr>
          <w:ilvl w:val="0"/>
          <w:numId w:val="12"/>
        </w:numPr>
        <w:rPr>
          <w:color w:val="1155CC"/>
        </w:rPr>
      </w:pPr>
      <w:r>
        <w:rPr>
          <w:color w:val="1155CC"/>
        </w:rPr>
        <w:t>“to discover what are hot selling items related to what I want to sell”</w:t>
      </w:r>
    </w:p>
    <w:p w:rsidR="004145CB" w:rsidRDefault="00076863">
      <w:pPr>
        <w:numPr>
          <w:ilvl w:val="0"/>
          <w:numId w:val="12"/>
        </w:numPr>
        <w:rPr>
          <w:color w:val="1155CC"/>
        </w:rPr>
      </w:pPr>
      <w:r>
        <w:rPr>
          <w:color w:val="1155CC"/>
        </w:rPr>
        <w:t>“to sell a lot of widgets of my product”</w:t>
      </w:r>
    </w:p>
    <w:p w:rsidR="004145CB" w:rsidRDefault="00076863">
      <w:pPr>
        <w:ind w:left="1440"/>
        <w:rPr>
          <w:color w:val="1155CC"/>
        </w:rPr>
      </w:pPr>
      <w:bookmarkStart w:id="17" w:name="4rij9wx60ra3" w:colFirst="0" w:colLast="0"/>
      <w:bookmarkEnd w:id="17"/>
      <w:r>
        <w:rPr>
          <w:color w:val="1155CC"/>
        </w:rPr>
        <w:t>Features:</w:t>
      </w:r>
    </w:p>
    <w:p w:rsidR="004145CB" w:rsidRDefault="00076863">
      <w:pPr>
        <w:numPr>
          <w:ilvl w:val="0"/>
          <w:numId w:val="10"/>
        </w:numPr>
        <w:contextualSpacing/>
        <w:rPr>
          <w:color w:val="1155CC"/>
        </w:rPr>
      </w:pPr>
      <w:r>
        <w:rPr>
          <w:color w:val="1155CC"/>
        </w:rPr>
        <w:t xml:space="preserve">Creation </w:t>
      </w:r>
      <w:r w:rsidR="00815CCE">
        <w:rPr>
          <w:color w:val="1155CC"/>
        </w:rPr>
        <w:t>of a</w:t>
      </w:r>
      <w:r>
        <w:rPr>
          <w:color w:val="1155CC"/>
        </w:rPr>
        <w:t xml:space="preserve"> new shopping cart</w:t>
      </w:r>
    </w:p>
    <w:p w:rsidR="004145CB" w:rsidRDefault="00076863">
      <w:pPr>
        <w:numPr>
          <w:ilvl w:val="0"/>
          <w:numId w:val="10"/>
        </w:numPr>
        <w:rPr>
          <w:color w:val="1155CC"/>
        </w:rPr>
      </w:pPr>
      <w:r>
        <w:rPr>
          <w:color w:val="1155CC"/>
        </w:rPr>
        <w:t>Supporting how to “write a comment</w:t>
      </w:r>
    </w:p>
    <w:p w:rsidR="004145CB" w:rsidRDefault="00076863">
      <w:pPr>
        <w:numPr>
          <w:ilvl w:val="0"/>
          <w:numId w:val="10"/>
        </w:numPr>
        <w:rPr>
          <w:color w:val="1155CC"/>
        </w:rPr>
      </w:pPr>
      <w:r>
        <w:rPr>
          <w:color w:val="1155CC"/>
        </w:rPr>
        <w:t>Entering Shipping methodology for vendors</w:t>
      </w:r>
    </w:p>
    <w:p w:rsidR="004145CB" w:rsidRDefault="00076863">
      <w:pPr>
        <w:numPr>
          <w:ilvl w:val="0"/>
          <w:numId w:val="10"/>
        </w:numPr>
        <w:rPr>
          <w:color w:val="1155CC"/>
        </w:rPr>
      </w:pPr>
      <w:r>
        <w:rPr>
          <w:color w:val="1155CC"/>
        </w:rPr>
        <w:t>Asking sellers to hook up their bank accounts with amazon’s</w:t>
      </w:r>
    </w:p>
    <w:p w:rsidR="004145CB" w:rsidRDefault="00076863">
      <w:pPr>
        <w:numPr>
          <w:ilvl w:val="0"/>
          <w:numId w:val="10"/>
        </w:numPr>
        <w:rPr>
          <w:color w:val="1155CC"/>
        </w:rPr>
      </w:pPr>
      <w:r>
        <w:rPr>
          <w:color w:val="1155CC"/>
        </w:rPr>
        <w:t>Allowing sellers to enter their product information.</w:t>
      </w:r>
    </w:p>
    <w:p w:rsidR="004145CB" w:rsidRDefault="004145CB">
      <w:pPr>
        <w:rPr>
          <w:color w:val="1155CC"/>
        </w:rPr>
      </w:pPr>
    </w:p>
    <w:p w:rsidR="004145CB" w:rsidRDefault="003C2D2E">
      <w:pPr>
        <w:rPr>
          <w:color w:val="1155CC"/>
        </w:rPr>
      </w:pPr>
      <w:bookmarkStart w:id="18" w:name="iqvmdn54dlts" w:colFirst="0" w:colLast="0"/>
      <w:bookmarkEnd w:id="18"/>
      <w:r>
        <w:rPr>
          <w:color w:val="1155CC"/>
        </w:rPr>
        <w:t>Of course,</w:t>
      </w:r>
      <w:r w:rsidR="00076863">
        <w:rPr>
          <w:color w:val="1155CC"/>
        </w:rPr>
        <w:t xml:space="preserve"> I have only listed names of use cases/stories above. You have to describe each one of them completely in English to provide all the steps that user has to take to complete her objective. </w:t>
      </w:r>
    </w:p>
    <w:p w:rsidR="00A678E2" w:rsidRDefault="00A678E2"/>
    <w:p w:rsidR="00A678E2" w:rsidRDefault="00A678E2"/>
    <w:p w:rsidR="00A678E2" w:rsidRDefault="00A678E2"/>
    <w:p w:rsidR="00A678E2" w:rsidRDefault="00A678E2"/>
    <w:p w:rsidR="004145CB" w:rsidRDefault="00076863">
      <w:r>
        <w:lastRenderedPageBreak/>
        <w:t>----------------------Write below---------------------------------</w:t>
      </w:r>
    </w:p>
    <w:p w:rsidR="004145CB" w:rsidRDefault="004145CB"/>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5685"/>
        <w:gridCol w:w="3135"/>
      </w:tblGrid>
      <w:tr w:rsidR="004145CB">
        <w:tc>
          <w:tcPr>
            <w:tcW w:w="540" w:type="dxa"/>
            <w:shd w:val="clear" w:color="auto" w:fill="auto"/>
            <w:tcMar>
              <w:top w:w="100" w:type="dxa"/>
              <w:left w:w="100" w:type="dxa"/>
              <w:bottom w:w="100" w:type="dxa"/>
              <w:right w:w="100" w:type="dxa"/>
            </w:tcMar>
          </w:tcPr>
          <w:p w:rsidR="004145CB" w:rsidRDefault="004145CB">
            <w:pPr>
              <w:widowControl w:val="0"/>
              <w:spacing w:line="240" w:lineRule="auto"/>
            </w:pPr>
          </w:p>
        </w:tc>
        <w:tc>
          <w:tcPr>
            <w:tcW w:w="5685" w:type="dxa"/>
            <w:shd w:val="clear" w:color="auto" w:fill="auto"/>
            <w:tcMar>
              <w:top w:w="100" w:type="dxa"/>
              <w:left w:w="100" w:type="dxa"/>
              <w:bottom w:w="100" w:type="dxa"/>
              <w:right w:w="100" w:type="dxa"/>
            </w:tcMar>
          </w:tcPr>
          <w:p w:rsidR="004145CB" w:rsidRDefault="00076863">
            <w:pPr>
              <w:widowControl w:val="0"/>
              <w:spacing w:line="240" w:lineRule="auto"/>
            </w:pPr>
            <w:r>
              <w:t>Story</w:t>
            </w:r>
          </w:p>
        </w:tc>
        <w:tc>
          <w:tcPr>
            <w:tcW w:w="3135" w:type="dxa"/>
            <w:shd w:val="clear" w:color="auto" w:fill="auto"/>
            <w:tcMar>
              <w:top w:w="100" w:type="dxa"/>
              <w:left w:w="100" w:type="dxa"/>
              <w:bottom w:w="100" w:type="dxa"/>
              <w:right w:w="100" w:type="dxa"/>
            </w:tcMar>
          </w:tcPr>
          <w:p w:rsidR="004145CB" w:rsidRDefault="00076863">
            <w:pPr>
              <w:widowControl w:val="0"/>
              <w:spacing w:line="240" w:lineRule="auto"/>
            </w:pPr>
            <w:r>
              <w:t>Best when user is mobile or on desktop?</w:t>
            </w:r>
          </w:p>
        </w:tc>
      </w:tr>
      <w:tr w:rsidR="004145CB">
        <w:tc>
          <w:tcPr>
            <w:tcW w:w="540" w:type="dxa"/>
            <w:shd w:val="clear" w:color="auto" w:fill="auto"/>
            <w:tcMar>
              <w:top w:w="100" w:type="dxa"/>
              <w:left w:w="100" w:type="dxa"/>
              <w:bottom w:w="100" w:type="dxa"/>
              <w:right w:w="100" w:type="dxa"/>
            </w:tcMar>
          </w:tcPr>
          <w:p w:rsidR="004145CB" w:rsidRDefault="00076863">
            <w:pPr>
              <w:widowControl w:val="0"/>
              <w:spacing w:line="240" w:lineRule="auto"/>
            </w:pPr>
            <w:r>
              <w:t>1</w:t>
            </w:r>
          </w:p>
        </w:tc>
        <w:tc>
          <w:tcPr>
            <w:tcW w:w="5685" w:type="dxa"/>
            <w:shd w:val="clear" w:color="auto" w:fill="auto"/>
            <w:tcMar>
              <w:top w:w="100" w:type="dxa"/>
              <w:left w:w="100" w:type="dxa"/>
              <w:bottom w:w="100" w:type="dxa"/>
              <w:right w:w="100" w:type="dxa"/>
            </w:tcMar>
          </w:tcPr>
          <w:p w:rsidR="004145CB" w:rsidRDefault="00F00510">
            <w:pPr>
              <w:widowControl w:val="0"/>
              <w:spacing w:line="240" w:lineRule="auto"/>
            </w:pPr>
            <w:r>
              <w:t>To login and view different tabs/sections</w:t>
            </w:r>
          </w:p>
        </w:tc>
        <w:tc>
          <w:tcPr>
            <w:tcW w:w="3135" w:type="dxa"/>
            <w:shd w:val="clear" w:color="auto" w:fill="auto"/>
            <w:tcMar>
              <w:top w:w="100" w:type="dxa"/>
              <w:left w:w="100" w:type="dxa"/>
              <w:bottom w:w="100" w:type="dxa"/>
              <w:right w:w="100" w:type="dxa"/>
            </w:tcMar>
          </w:tcPr>
          <w:p w:rsidR="004145CB" w:rsidRDefault="00815CCE">
            <w:pPr>
              <w:widowControl w:val="0"/>
              <w:spacing w:line="240" w:lineRule="auto"/>
            </w:pPr>
            <w:r>
              <w:t>Both</w:t>
            </w:r>
          </w:p>
        </w:tc>
      </w:tr>
      <w:tr w:rsidR="00744865">
        <w:tc>
          <w:tcPr>
            <w:tcW w:w="540" w:type="dxa"/>
            <w:shd w:val="clear" w:color="auto" w:fill="auto"/>
            <w:tcMar>
              <w:top w:w="100" w:type="dxa"/>
              <w:left w:w="100" w:type="dxa"/>
              <w:bottom w:w="100" w:type="dxa"/>
              <w:right w:w="100" w:type="dxa"/>
            </w:tcMar>
          </w:tcPr>
          <w:p w:rsidR="00744865" w:rsidRDefault="00744865" w:rsidP="00744865">
            <w:pPr>
              <w:widowControl w:val="0"/>
              <w:spacing w:line="240" w:lineRule="auto"/>
            </w:pPr>
            <w:r>
              <w:t>2</w:t>
            </w:r>
          </w:p>
        </w:tc>
        <w:tc>
          <w:tcPr>
            <w:tcW w:w="5685" w:type="dxa"/>
            <w:shd w:val="clear" w:color="auto" w:fill="auto"/>
            <w:tcMar>
              <w:top w:w="100" w:type="dxa"/>
              <w:left w:w="100" w:type="dxa"/>
              <w:bottom w:w="100" w:type="dxa"/>
              <w:right w:w="100" w:type="dxa"/>
            </w:tcMar>
          </w:tcPr>
          <w:p w:rsidR="00744865" w:rsidRDefault="00744865" w:rsidP="00744865">
            <w:pPr>
              <w:widowControl w:val="0"/>
              <w:spacing w:line="240" w:lineRule="auto"/>
            </w:pPr>
            <w:r>
              <w:t xml:space="preserve">To communicate with each other by the way of a forum chat so that every member can see and respond if they wish. </w:t>
            </w:r>
          </w:p>
        </w:tc>
        <w:tc>
          <w:tcPr>
            <w:tcW w:w="3135" w:type="dxa"/>
            <w:shd w:val="clear" w:color="auto" w:fill="auto"/>
            <w:tcMar>
              <w:top w:w="100" w:type="dxa"/>
              <w:left w:w="100" w:type="dxa"/>
              <w:bottom w:w="100" w:type="dxa"/>
              <w:right w:w="100" w:type="dxa"/>
            </w:tcMar>
          </w:tcPr>
          <w:p w:rsidR="00744865" w:rsidRDefault="00744865" w:rsidP="00744865">
            <w:pPr>
              <w:widowControl w:val="0"/>
              <w:spacing w:line="240" w:lineRule="auto"/>
            </w:pPr>
            <w:r>
              <w:t>Both</w:t>
            </w:r>
          </w:p>
        </w:tc>
      </w:tr>
      <w:tr w:rsidR="00744865">
        <w:tc>
          <w:tcPr>
            <w:tcW w:w="540" w:type="dxa"/>
            <w:shd w:val="clear" w:color="auto" w:fill="auto"/>
            <w:tcMar>
              <w:top w:w="100" w:type="dxa"/>
              <w:left w:w="100" w:type="dxa"/>
              <w:bottom w:w="100" w:type="dxa"/>
              <w:right w:w="100" w:type="dxa"/>
            </w:tcMar>
          </w:tcPr>
          <w:p w:rsidR="00744865" w:rsidRDefault="00744865" w:rsidP="00744865">
            <w:pPr>
              <w:widowControl w:val="0"/>
              <w:spacing w:line="240" w:lineRule="auto"/>
            </w:pPr>
            <w:r>
              <w:t>3</w:t>
            </w:r>
          </w:p>
        </w:tc>
        <w:tc>
          <w:tcPr>
            <w:tcW w:w="5685" w:type="dxa"/>
            <w:shd w:val="clear" w:color="auto" w:fill="auto"/>
            <w:tcMar>
              <w:top w:w="100" w:type="dxa"/>
              <w:left w:w="100" w:type="dxa"/>
              <w:bottom w:w="100" w:type="dxa"/>
              <w:right w:w="100" w:type="dxa"/>
            </w:tcMar>
          </w:tcPr>
          <w:p w:rsidR="00744865" w:rsidRDefault="00744865" w:rsidP="00744865">
            <w:pPr>
              <w:widowControl w:val="0"/>
              <w:spacing w:line="240" w:lineRule="auto"/>
            </w:pPr>
            <w:r>
              <w:t>The ability to start a group and invite members to that group to discuss car related matters privately.</w:t>
            </w:r>
          </w:p>
        </w:tc>
        <w:tc>
          <w:tcPr>
            <w:tcW w:w="3135" w:type="dxa"/>
            <w:shd w:val="clear" w:color="auto" w:fill="auto"/>
            <w:tcMar>
              <w:top w:w="100" w:type="dxa"/>
              <w:left w:w="100" w:type="dxa"/>
              <w:bottom w:w="100" w:type="dxa"/>
              <w:right w:w="100" w:type="dxa"/>
            </w:tcMar>
          </w:tcPr>
          <w:p w:rsidR="00744865" w:rsidRDefault="00744865" w:rsidP="00744865">
            <w:pPr>
              <w:widowControl w:val="0"/>
              <w:spacing w:line="240" w:lineRule="auto"/>
            </w:pPr>
            <w:r>
              <w:t>Both</w:t>
            </w:r>
          </w:p>
        </w:tc>
      </w:tr>
      <w:tr w:rsidR="00744865">
        <w:tc>
          <w:tcPr>
            <w:tcW w:w="540" w:type="dxa"/>
            <w:shd w:val="clear" w:color="auto" w:fill="auto"/>
            <w:tcMar>
              <w:top w:w="100" w:type="dxa"/>
              <w:left w:w="100" w:type="dxa"/>
              <w:bottom w:w="100" w:type="dxa"/>
              <w:right w:w="100" w:type="dxa"/>
            </w:tcMar>
          </w:tcPr>
          <w:p w:rsidR="00744865" w:rsidRDefault="00744865" w:rsidP="00744865">
            <w:pPr>
              <w:widowControl w:val="0"/>
              <w:spacing w:line="240" w:lineRule="auto"/>
            </w:pPr>
            <w:r>
              <w:t>4</w:t>
            </w:r>
          </w:p>
        </w:tc>
        <w:tc>
          <w:tcPr>
            <w:tcW w:w="5685" w:type="dxa"/>
            <w:shd w:val="clear" w:color="auto" w:fill="auto"/>
            <w:tcMar>
              <w:top w:w="100" w:type="dxa"/>
              <w:left w:w="100" w:type="dxa"/>
              <w:bottom w:w="100" w:type="dxa"/>
              <w:right w:w="100" w:type="dxa"/>
            </w:tcMar>
          </w:tcPr>
          <w:p w:rsidR="00744865" w:rsidRDefault="00F00510" w:rsidP="00744865">
            <w:pPr>
              <w:widowControl w:val="0"/>
              <w:spacing w:line="240" w:lineRule="auto"/>
            </w:pPr>
            <w:r>
              <w:t xml:space="preserve">To publish items for sale/trade </w:t>
            </w:r>
          </w:p>
        </w:tc>
        <w:tc>
          <w:tcPr>
            <w:tcW w:w="3135" w:type="dxa"/>
            <w:shd w:val="clear" w:color="auto" w:fill="auto"/>
            <w:tcMar>
              <w:top w:w="100" w:type="dxa"/>
              <w:left w:w="100" w:type="dxa"/>
              <w:bottom w:w="100" w:type="dxa"/>
              <w:right w:w="100" w:type="dxa"/>
            </w:tcMar>
          </w:tcPr>
          <w:p w:rsidR="00744865" w:rsidRDefault="00744865" w:rsidP="00744865">
            <w:pPr>
              <w:widowControl w:val="0"/>
              <w:spacing w:line="240" w:lineRule="auto"/>
            </w:pPr>
            <w:r>
              <w:t>Both</w:t>
            </w:r>
          </w:p>
        </w:tc>
      </w:tr>
      <w:tr w:rsidR="00744865">
        <w:tc>
          <w:tcPr>
            <w:tcW w:w="540" w:type="dxa"/>
            <w:shd w:val="clear" w:color="auto" w:fill="auto"/>
            <w:tcMar>
              <w:top w:w="100" w:type="dxa"/>
              <w:left w:w="100" w:type="dxa"/>
              <w:bottom w:w="100" w:type="dxa"/>
              <w:right w:w="100" w:type="dxa"/>
            </w:tcMar>
          </w:tcPr>
          <w:p w:rsidR="00744865" w:rsidRDefault="00744865" w:rsidP="00744865">
            <w:pPr>
              <w:widowControl w:val="0"/>
              <w:spacing w:line="240" w:lineRule="auto"/>
            </w:pPr>
            <w:r>
              <w:t>5</w:t>
            </w:r>
          </w:p>
        </w:tc>
        <w:tc>
          <w:tcPr>
            <w:tcW w:w="5685" w:type="dxa"/>
            <w:shd w:val="clear" w:color="auto" w:fill="auto"/>
            <w:tcMar>
              <w:top w:w="100" w:type="dxa"/>
              <w:left w:w="100" w:type="dxa"/>
              <w:bottom w:w="100" w:type="dxa"/>
              <w:right w:w="100" w:type="dxa"/>
            </w:tcMar>
          </w:tcPr>
          <w:p w:rsidR="00744865" w:rsidRDefault="00FF69B6" w:rsidP="00744865">
            <w:pPr>
              <w:widowControl w:val="0"/>
              <w:spacing w:line="240" w:lineRule="auto"/>
            </w:pPr>
            <w:r>
              <w:t xml:space="preserve">Upload </w:t>
            </w:r>
            <w:r w:rsidR="00143462">
              <w:t xml:space="preserve">self-helping videos of other members to see if searched </w:t>
            </w:r>
          </w:p>
        </w:tc>
        <w:tc>
          <w:tcPr>
            <w:tcW w:w="3135" w:type="dxa"/>
            <w:shd w:val="clear" w:color="auto" w:fill="auto"/>
            <w:tcMar>
              <w:top w:w="100" w:type="dxa"/>
              <w:left w:w="100" w:type="dxa"/>
              <w:bottom w:w="100" w:type="dxa"/>
              <w:right w:w="100" w:type="dxa"/>
            </w:tcMar>
          </w:tcPr>
          <w:p w:rsidR="00744865" w:rsidRDefault="00856E2A" w:rsidP="00744865">
            <w:pPr>
              <w:widowControl w:val="0"/>
              <w:spacing w:line="240" w:lineRule="auto"/>
            </w:pPr>
            <w:r>
              <w:t xml:space="preserve">Desktop </w:t>
            </w:r>
          </w:p>
        </w:tc>
      </w:tr>
      <w:tr w:rsidR="00744865">
        <w:tc>
          <w:tcPr>
            <w:tcW w:w="540" w:type="dxa"/>
            <w:shd w:val="clear" w:color="auto" w:fill="auto"/>
            <w:tcMar>
              <w:top w:w="100" w:type="dxa"/>
              <w:left w:w="100" w:type="dxa"/>
              <w:bottom w:w="100" w:type="dxa"/>
              <w:right w:w="100" w:type="dxa"/>
            </w:tcMar>
          </w:tcPr>
          <w:p w:rsidR="00744865" w:rsidRDefault="00744865" w:rsidP="00744865">
            <w:pPr>
              <w:widowControl w:val="0"/>
              <w:spacing w:line="240" w:lineRule="auto"/>
            </w:pPr>
            <w:r>
              <w:t>6</w:t>
            </w:r>
          </w:p>
        </w:tc>
        <w:tc>
          <w:tcPr>
            <w:tcW w:w="5685" w:type="dxa"/>
            <w:shd w:val="clear" w:color="auto" w:fill="auto"/>
            <w:tcMar>
              <w:top w:w="100" w:type="dxa"/>
              <w:left w:w="100" w:type="dxa"/>
              <w:bottom w:w="100" w:type="dxa"/>
              <w:right w:w="100" w:type="dxa"/>
            </w:tcMar>
          </w:tcPr>
          <w:p w:rsidR="00744865" w:rsidRDefault="00FB6BB7" w:rsidP="00744865">
            <w:pPr>
              <w:widowControl w:val="0"/>
              <w:spacing w:line="240" w:lineRule="auto"/>
            </w:pPr>
            <w:r>
              <w:t>To view sample help videos and suggestion if not a member and view full details if a member and signed in.</w:t>
            </w:r>
          </w:p>
        </w:tc>
        <w:tc>
          <w:tcPr>
            <w:tcW w:w="3135" w:type="dxa"/>
            <w:shd w:val="clear" w:color="auto" w:fill="auto"/>
            <w:tcMar>
              <w:top w:w="100" w:type="dxa"/>
              <w:left w:w="100" w:type="dxa"/>
              <w:bottom w:w="100" w:type="dxa"/>
              <w:right w:w="100" w:type="dxa"/>
            </w:tcMar>
          </w:tcPr>
          <w:p w:rsidR="00744865" w:rsidRDefault="00744865" w:rsidP="00744865">
            <w:pPr>
              <w:widowControl w:val="0"/>
              <w:spacing w:line="240" w:lineRule="auto"/>
            </w:pPr>
            <w:r>
              <w:t>Both</w:t>
            </w:r>
          </w:p>
        </w:tc>
      </w:tr>
    </w:tbl>
    <w:p w:rsidR="004145CB" w:rsidRDefault="004145CB"/>
    <w:p w:rsidR="004145CB" w:rsidRDefault="00076863">
      <w:r>
        <w:br/>
        <w:t xml:space="preserve">Now select three stories out of the above that you will focus on first. These stories should be the ones that are most important to the business and its clients. They should not be picked because they are easy to implement. </w:t>
      </w:r>
    </w:p>
    <w:p w:rsidR="004145CB" w:rsidRDefault="004145CB"/>
    <w:p w:rsidR="004145CB" w:rsidRDefault="004145CB"/>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5685"/>
        <w:gridCol w:w="3135"/>
      </w:tblGrid>
      <w:tr w:rsidR="004145CB">
        <w:tc>
          <w:tcPr>
            <w:tcW w:w="540" w:type="dxa"/>
            <w:shd w:val="clear" w:color="auto" w:fill="auto"/>
            <w:tcMar>
              <w:top w:w="100" w:type="dxa"/>
              <w:left w:w="100" w:type="dxa"/>
              <w:bottom w:w="100" w:type="dxa"/>
              <w:right w:w="100" w:type="dxa"/>
            </w:tcMar>
          </w:tcPr>
          <w:p w:rsidR="004145CB" w:rsidRDefault="004145CB">
            <w:pPr>
              <w:widowControl w:val="0"/>
              <w:spacing w:line="240" w:lineRule="auto"/>
            </w:pPr>
          </w:p>
        </w:tc>
        <w:tc>
          <w:tcPr>
            <w:tcW w:w="5685" w:type="dxa"/>
            <w:shd w:val="clear" w:color="auto" w:fill="auto"/>
            <w:tcMar>
              <w:top w:w="100" w:type="dxa"/>
              <w:left w:w="100" w:type="dxa"/>
              <w:bottom w:w="100" w:type="dxa"/>
              <w:right w:w="100" w:type="dxa"/>
            </w:tcMar>
          </w:tcPr>
          <w:p w:rsidR="004145CB" w:rsidRDefault="00076863">
            <w:pPr>
              <w:widowControl w:val="0"/>
              <w:spacing w:line="240" w:lineRule="auto"/>
            </w:pPr>
            <w:r>
              <w:t>Story</w:t>
            </w:r>
          </w:p>
        </w:tc>
        <w:tc>
          <w:tcPr>
            <w:tcW w:w="3135" w:type="dxa"/>
            <w:shd w:val="clear" w:color="auto" w:fill="auto"/>
            <w:tcMar>
              <w:top w:w="100" w:type="dxa"/>
              <w:left w:w="100" w:type="dxa"/>
              <w:bottom w:w="100" w:type="dxa"/>
              <w:right w:w="100" w:type="dxa"/>
            </w:tcMar>
          </w:tcPr>
          <w:p w:rsidR="004145CB" w:rsidRDefault="00076863">
            <w:pPr>
              <w:widowControl w:val="0"/>
              <w:spacing w:line="240" w:lineRule="auto"/>
            </w:pPr>
            <w:r>
              <w:t>Best when user is mobile or on desktop?</w:t>
            </w:r>
          </w:p>
        </w:tc>
      </w:tr>
      <w:tr w:rsidR="004145CB">
        <w:tc>
          <w:tcPr>
            <w:tcW w:w="540" w:type="dxa"/>
            <w:shd w:val="clear" w:color="auto" w:fill="auto"/>
            <w:tcMar>
              <w:top w:w="100" w:type="dxa"/>
              <w:left w:w="100" w:type="dxa"/>
              <w:bottom w:w="100" w:type="dxa"/>
              <w:right w:w="100" w:type="dxa"/>
            </w:tcMar>
          </w:tcPr>
          <w:p w:rsidR="004145CB" w:rsidRDefault="00076863">
            <w:pPr>
              <w:widowControl w:val="0"/>
              <w:spacing w:line="240" w:lineRule="auto"/>
            </w:pPr>
            <w:r>
              <w:t>1</w:t>
            </w:r>
          </w:p>
        </w:tc>
        <w:tc>
          <w:tcPr>
            <w:tcW w:w="5685" w:type="dxa"/>
            <w:shd w:val="clear" w:color="auto" w:fill="auto"/>
            <w:tcMar>
              <w:top w:w="100" w:type="dxa"/>
              <w:left w:w="100" w:type="dxa"/>
              <w:bottom w:w="100" w:type="dxa"/>
              <w:right w:w="100" w:type="dxa"/>
            </w:tcMar>
          </w:tcPr>
          <w:p w:rsidR="004145CB" w:rsidRDefault="00744865">
            <w:pPr>
              <w:widowControl w:val="0"/>
              <w:spacing w:line="240" w:lineRule="auto"/>
            </w:pPr>
            <w:r>
              <w:t>To communicate with each other by the way of a forum chat so that every member can see and respond if they wish.</w:t>
            </w:r>
          </w:p>
        </w:tc>
        <w:tc>
          <w:tcPr>
            <w:tcW w:w="3135" w:type="dxa"/>
            <w:shd w:val="clear" w:color="auto" w:fill="auto"/>
            <w:tcMar>
              <w:top w:w="100" w:type="dxa"/>
              <w:left w:w="100" w:type="dxa"/>
              <w:bottom w:w="100" w:type="dxa"/>
              <w:right w:w="100" w:type="dxa"/>
            </w:tcMar>
          </w:tcPr>
          <w:p w:rsidR="004145CB" w:rsidRDefault="00744865">
            <w:pPr>
              <w:widowControl w:val="0"/>
              <w:spacing w:line="240" w:lineRule="auto"/>
            </w:pPr>
            <w:r>
              <w:t xml:space="preserve">Both </w:t>
            </w:r>
          </w:p>
        </w:tc>
      </w:tr>
      <w:tr w:rsidR="004145CB">
        <w:tc>
          <w:tcPr>
            <w:tcW w:w="540" w:type="dxa"/>
            <w:shd w:val="clear" w:color="auto" w:fill="auto"/>
            <w:tcMar>
              <w:top w:w="100" w:type="dxa"/>
              <w:left w:w="100" w:type="dxa"/>
              <w:bottom w:w="100" w:type="dxa"/>
              <w:right w:w="100" w:type="dxa"/>
            </w:tcMar>
          </w:tcPr>
          <w:p w:rsidR="004145CB" w:rsidRDefault="00076863">
            <w:pPr>
              <w:widowControl w:val="0"/>
              <w:spacing w:line="240" w:lineRule="auto"/>
            </w:pPr>
            <w:r>
              <w:t>2</w:t>
            </w:r>
          </w:p>
        </w:tc>
        <w:tc>
          <w:tcPr>
            <w:tcW w:w="5685" w:type="dxa"/>
            <w:shd w:val="clear" w:color="auto" w:fill="auto"/>
            <w:tcMar>
              <w:top w:w="100" w:type="dxa"/>
              <w:left w:w="100" w:type="dxa"/>
              <w:bottom w:w="100" w:type="dxa"/>
              <w:right w:w="100" w:type="dxa"/>
            </w:tcMar>
          </w:tcPr>
          <w:p w:rsidR="004145CB" w:rsidRDefault="00F00510">
            <w:pPr>
              <w:widowControl w:val="0"/>
              <w:spacing w:line="240" w:lineRule="auto"/>
            </w:pPr>
            <w:r>
              <w:t>To publish items for sale/trade base on the specific cars it’s made for</w:t>
            </w:r>
          </w:p>
        </w:tc>
        <w:tc>
          <w:tcPr>
            <w:tcW w:w="3135" w:type="dxa"/>
            <w:shd w:val="clear" w:color="auto" w:fill="auto"/>
            <w:tcMar>
              <w:top w:w="100" w:type="dxa"/>
              <w:left w:w="100" w:type="dxa"/>
              <w:bottom w:w="100" w:type="dxa"/>
              <w:right w:w="100" w:type="dxa"/>
            </w:tcMar>
          </w:tcPr>
          <w:p w:rsidR="004145CB" w:rsidRDefault="00F00510">
            <w:pPr>
              <w:widowControl w:val="0"/>
              <w:spacing w:line="240" w:lineRule="auto"/>
            </w:pPr>
            <w:r>
              <w:t xml:space="preserve">Both </w:t>
            </w:r>
          </w:p>
        </w:tc>
      </w:tr>
      <w:tr w:rsidR="004145CB">
        <w:tc>
          <w:tcPr>
            <w:tcW w:w="540" w:type="dxa"/>
            <w:shd w:val="clear" w:color="auto" w:fill="auto"/>
            <w:tcMar>
              <w:top w:w="100" w:type="dxa"/>
              <w:left w:w="100" w:type="dxa"/>
              <w:bottom w:w="100" w:type="dxa"/>
              <w:right w:w="100" w:type="dxa"/>
            </w:tcMar>
          </w:tcPr>
          <w:p w:rsidR="004145CB" w:rsidRDefault="00076863">
            <w:pPr>
              <w:widowControl w:val="0"/>
              <w:spacing w:line="240" w:lineRule="auto"/>
            </w:pPr>
            <w:r>
              <w:t>3</w:t>
            </w:r>
          </w:p>
        </w:tc>
        <w:tc>
          <w:tcPr>
            <w:tcW w:w="5685" w:type="dxa"/>
            <w:shd w:val="clear" w:color="auto" w:fill="auto"/>
            <w:tcMar>
              <w:top w:w="100" w:type="dxa"/>
              <w:left w:w="100" w:type="dxa"/>
              <w:bottom w:w="100" w:type="dxa"/>
              <w:right w:w="100" w:type="dxa"/>
            </w:tcMar>
          </w:tcPr>
          <w:p w:rsidR="004145CB" w:rsidRDefault="00B90CDA">
            <w:pPr>
              <w:widowControl w:val="0"/>
              <w:spacing w:line="240" w:lineRule="auto"/>
            </w:pPr>
            <w:r>
              <w:t>Upload self-helping videos of other members to see if searched</w:t>
            </w:r>
          </w:p>
        </w:tc>
        <w:tc>
          <w:tcPr>
            <w:tcW w:w="3135" w:type="dxa"/>
            <w:shd w:val="clear" w:color="auto" w:fill="auto"/>
            <w:tcMar>
              <w:top w:w="100" w:type="dxa"/>
              <w:left w:w="100" w:type="dxa"/>
              <w:bottom w:w="100" w:type="dxa"/>
              <w:right w:w="100" w:type="dxa"/>
            </w:tcMar>
          </w:tcPr>
          <w:p w:rsidR="004145CB" w:rsidRDefault="00B90CDA">
            <w:pPr>
              <w:widowControl w:val="0"/>
              <w:spacing w:line="240" w:lineRule="auto"/>
            </w:pPr>
            <w:r>
              <w:t xml:space="preserve">Desktop </w:t>
            </w:r>
          </w:p>
        </w:tc>
      </w:tr>
    </w:tbl>
    <w:p w:rsidR="004145CB" w:rsidRDefault="004145CB"/>
    <w:p w:rsidR="004145CB" w:rsidRDefault="00076863">
      <w:pPr>
        <w:pStyle w:val="Heading1"/>
      </w:pPr>
      <w:bookmarkStart w:id="19" w:name="_rzoy8obfvhcw" w:colFirst="0" w:colLast="0"/>
      <w:bookmarkEnd w:id="19"/>
      <w:r>
        <w:lastRenderedPageBreak/>
        <w:t>Deliverable 4: Features [7 points]</w:t>
      </w:r>
    </w:p>
    <w:p w:rsidR="004145CB" w:rsidRDefault="00076863">
      <w:r>
        <w:t xml:space="preserve">Carefully think about all the features that the website of </w:t>
      </w:r>
      <w:r w:rsidR="00815CCE">
        <w:t>your</w:t>
      </w:r>
      <w:r>
        <w:t xml:space="preserve"> business will need to implement the three stories you selected above. Features are smaller actions that users do on the website to complete one story. The purpose of </w:t>
      </w:r>
      <w:r w:rsidR="00815CCE">
        <w:t>this</w:t>
      </w:r>
      <w:r>
        <w:t xml:space="preserve"> exercise is to  </w:t>
      </w:r>
    </w:p>
    <w:p w:rsidR="004145CB" w:rsidRDefault="00076863">
      <w:r>
        <w:t xml:space="preserve">provide a list and briefly describe each feature. It is important to distinguish between “static” content and “dynamic” content.  Feel free to add more rows to the table. </w:t>
      </w:r>
    </w:p>
    <w:p w:rsidR="004145CB" w:rsidRDefault="004145CB"/>
    <w:p w:rsidR="004145CB" w:rsidRDefault="00076863">
      <w:r>
        <w:rPr>
          <w:u w:val="single"/>
        </w:rPr>
        <w:t>Static Content</w:t>
      </w:r>
      <w:r>
        <w:t xml:space="preserve"> is usually for informational purposes only and users cannot provide or upload their own information or media. </w:t>
      </w:r>
    </w:p>
    <w:p w:rsidR="004145CB" w:rsidRDefault="00076863">
      <w:pPr>
        <w:ind w:left="720"/>
      </w:pPr>
      <w:r>
        <w:t xml:space="preserve">Example: all of the content on </w:t>
      </w:r>
      <w:hyperlink r:id="rId8">
        <w:r>
          <w:rPr>
            <w:color w:val="1155CC"/>
            <w:u w:val="single"/>
          </w:rPr>
          <w:t>www.fau.edu</w:t>
        </w:r>
      </w:hyperlink>
      <w:r>
        <w:t xml:space="preserve"> is static. </w:t>
      </w:r>
    </w:p>
    <w:p w:rsidR="004145CB" w:rsidRDefault="004145CB"/>
    <w:p w:rsidR="004145CB" w:rsidRDefault="00076863">
      <w:r>
        <w:rPr>
          <w:u w:val="single"/>
        </w:rPr>
        <w:t>Dynamic Content</w:t>
      </w:r>
      <w:r>
        <w:t xml:space="preserve"> allows users to interact with the website. </w:t>
      </w:r>
    </w:p>
    <w:p w:rsidR="004145CB" w:rsidRDefault="00076863">
      <w:pPr>
        <w:ind w:left="720"/>
      </w:pPr>
      <w:r>
        <w:t xml:space="preserve">Example: FAUNet ID and password on </w:t>
      </w:r>
      <w:hyperlink r:id="rId9">
        <w:r>
          <w:rPr>
            <w:color w:val="1155CC"/>
            <w:u w:val="single"/>
          </w:rPr>
          <w:t>https://myfau.fau.edu/cp/home/displaylogin</w:t>
        </w:r>
      </w:hyperlink>
      <w:r>
        <w:t xml:space="preserve"> are examples of dynamic content.</w:t>
      </w:r>
    </w:p>
    <w:p w:rsidR="004145CB" w:rsidRDefault="004145CB"/>
    <w:p w:rsidR="004145CB" w:rsidRDefault="00076863">
      <w:r>
        <w:t>----------------Write below----------------------------------------------------------------</w:t>
      </w:r>
    </w:p>
    <w:p w:rsidR="004145CB" w:rsidRDefault="004145CB"/>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60"/>
        <w:gridCol w:w="1095"/>
        <w:gridCol w:w="2205"/>
      </w:tblGrid>
      <w:tr w:rsidR="004145CB" w:rsidTr="00447DB3">
        <w:trPr>
          <w:trHeight w:val="1032"/>
        </w:trPr>
        <w:tc>
          <w:tcPr>
            <w:tcW w:w="6060" w:type="dxa"/>
            <w:shd w:val="clear" w:color="auto" w:fill="auto"/>
            <w:tcMar>
              <w:top w:w="100" w:type="dxa"/>
              <w:left w:w="100" w:type="dxa"/>
              <w:bottom w:w="100" w:type="dxa"/>
              <w:right w:w="100" w:type="dxa"/>
            </w:tcMar>
          </w:tcPr>
          <w:p w:rsidR="004145CB" w:rsidRDefault="00076863">
            <w:pPr>
              <w:widowControl w:val="0"/>
              <w:spacing w:line="240" w:lineRule="auto"/>
            </w:pPr>
            <w:r>
              <w:t>Feature</w:t>
            </w:r>
          </w:p>
        </w:tc>
        <w:tc>
          <w:tcPr>
            <w:tcW w:w="1095" w:type="dxa"/>
            <w:shd w:val="clear" w:color="auto" w:fill="auto"/>
            <w:tcMar>
              <w:top w:w="100" w:type="dxa"/>
              <w:left w:w="100" w:type="dxa"/>
              <w:bottom w:w="100" w:type="dxa"/>
              <w:right w:w="100" w:type="dxa"/>
            </w:tcMar>
          </w:tcPr>
          <w:p w:rsidR="004145CB" w:rsidRDefault="00076863">
            <w:pPr>
              <w:widowControl w:val="0"/>
              <w:spacing w:line="240" w:lineRule="auto"/>
            </w:pPr>
            <w:r>
              <w:t>Static/Dynamic</w:t>
            </w:r>
          </w:p>
        </w:tc>
        <w:tc>
          <w:tcPr>
            <w:tcW w:w="2205" w:type="dxa"/>
            <w:shd w:val="clear" w:color="auto" w:fill="auto"/>
            <w:tcMar>
              <w:top w:w="100" w:type="dxa"/>
              <w:left w:w="100" w:type="dxa"/>
              <w:bottom w:w="100" w:type="dxa"/>
              <w:right w:w="100" w:type="dxa"/>
            </w:tcMar>
          </w:tcPr>
          <w:p w:rsidR="004145CB" w:rsidRDefault="00076863">
            <w:pPr>
              <w:widowControl w:val="0"/>
              <w:spacing w:line="240" w:lineRule="auto"/>
              <w:rPr>
                <w:sz w:val="18"/>
                <w:szCs w:val="18"/>
              </w:rPr>
            </w:pPr>
            <w:r>
              <w:t xml:space="preserve">Business Goal(s) it benefits. </w:t>
            </w:r>
            <w:r>
              <w:rPr>
                <w:sz w:val="18"/>
                <w:szCs w:val="18"/>
              </w:rPr>
              <w:t>Just enter the number of the gaol it helps.</w:t>
            </w:r>
          </w:p>
        </w:tc>
      </w:tr>
      <w:tr w:rsidR="004145CB">
        <w:tc>
          <w:tcPr>
            <w:tcW w:w="6060" w:type="dxa"/>
            <w:shd w:val="clear" w:color="auto" w:fill="auto"/>
            <w:tcMar>
              <w:top w:w="100" w:type="dxa"/>
              <w:left w:w="100" w:type="dxa"/>
              <w:bottom w:w="100" w:type="dxa"/>
              <w:right w:w="100" w:type="dxa"/>
            </w:tcMar>
          </w:tcPr>
          <w:p w:rsidR="004145CB" w:rsidRDefault="00447DB3" w:rsidP="00447DB3">
            <w:pPr>
              <w:widowControl w:val="0"/>
              <w:spacing w:line="240" w:lineRule="auto"/>
            </w:pPr>
            <w:r>
              <w:t>1.Allow members to interact with each other (forums)</w:t>
            </w:r>
          </w:p>
        </w:tc>
        <w:tc>
          <w:tcPr>
            <w:tcW w:w="1095" w:type="dxa"/>
            <w:shd w:val="clear" w:color="auto" w:fill="auto"/>
            <w:tcMar>
              <w:top w:w="100" w:type="dxa"/>
              <w:left w:w="100" w:type="dxa"/>
              <w:bottom w:w="100" w:type="dxa"/>
              <w:right w:w="100" w:type="dxa"/>
            </w:tcMar>
          </w:tcPr>
          <w:p w:rsidR="004145CB" w:rsidRDefault="00447DB3">
            <w:pPr>
              <w:widowControl w:val="0"/>
              <w:spacing w:line="240" w:lineRule="auto"/>
            </w:pPr>
            <w:r>
              <w:t xml:space="preserve">Dynamic </w:t>
            </w:r>
          </w:p>
        </w:tc>
        <w:tc>
          <w:tcPr>
            <w:tcW w:w="2205" w:type="dxa"/>
            <w:shd w:val="clear" w:color="auto" w:fill="auto"/>
            <w:tcMar>
              <w:top w:w="100" w:type="dxa"/>
              <w:left w:w="100" w:type="dxa"/>
              <w:bottom w:w="100" w:type="dxa"/>
              <w:right w:w="100" w:type="dxa"/>
            </w:tcMar>
          </w:tcPr>
          <w:p w:rsidR="004145CB" w:rsidRDefault="00447DB3">
            <w:pPr>
              <w:widowControl w:val="0"/>
              <w:spacing w:line="240" w:lineRule="auto"/>
            </w:pPr>
            <w:r>
              <w:t>1</w:t>
            </w:r>
          </w:p>
        </w:tc>
      </w:tr>
      <w:tr w:rsidR="004145CB">
        <w:tc>
          <w:tcPr>
            <w:tcW w:w="6060" w:type="dxa"/>
            <w:shd w:val="clear" w:color="auto" w:fill="auto"/>
            <w:tcMar>
              <w:top w:w="100" w:type="dxa"/>
              <w:left w:w="100" w:type="dxa"/>
              <w:bottom w:w="100" w:type="dxa"/>
              <w:right w:w="100" w:type="dxa"/>
            </w:tcMar>
          </w:tcPr>
          <w:p w:rsidR="004145CB" w:rsidRDefault="00076863">
            <w:pPr>
              <w:widowControl w:val="0"/>
              <w:spacing w:line="240" w:lineRule="auto"/>
            </w:pPr>
            <w:r>
              <w:t>2.</w:t>
            </w:r>
            <w:r w:rsidR="00447DB3">
              <w:t xml:space="preserve"> Allow members to publish items that they have up for sale/trade.</w:t>
            </w:r>
          </w:p>
        </w:tc>
        <w:tc>
          <w:tcPr>
            <w:tcW w:w="1095" w:type="dxa"/>
            <w:shd w:val="clear" w:color="auto" w:fill="auto"/>
            <w:tcMar>
              <w:top w:w="100" w:type="dxa"/>
              <w:left w:w="100" w:type="dxa"/>
              <w:bottom w:w="100" w:type="dxa"/>
              <w:right w:w="100" w:type="dxa"/>
            </w:tcMar>
          </w:tcPr>
          <w:p w:rsidR="004145CB" w:rsidRDefault="00447DB3">
            <w:pPr>
              <w:widowControl w:val="0"/>
              <w:spacing w:line="240" w:lineRule="auto"/>
            </w:pPr>
            <w:r>
              <w:t xml:space="preserve">Dynamic </w:t>
            </w:r>
          </w:p>
        </w:tc>
        <w:tc>
          <w:tcPr>
            <w:tcW w:w="2205" w:type="dxa"/>
            <w:shd w:val="clear" w:color="auto" w:fill="auto"/>
            <w:tcMar>
              <w:top w:w="100" w:type="dxa"/>
              <w:left w:w="100" w:type="dxa"/>
              <w:bottom w:w="100" w:type="dxa"/>
              <w:right w:w="100" w:type="dxa"/>
            </w:tcMar>
          </w:tcPr>
          <w:p w:rsidR="004145CB" w:rsidRDefault="00447DB3">
            <w:pPr>
              <w:widowControl w:val="0"/>
              <w:spacing w:line="240" w:lineRule="auto"/>
            </w:pPr>
            <w:r>
              <w:t>3</w:t>
            </w:r>
          </w:p>
        </w:tc>
      </w:tr>
      <w:tr w:rsidR="004145CB">
        <w:tc>
          <w:tcPr>
            <w:tcW w:w="6060" w:type="dxa"/>
            <w:shd w:val="clear" w:color="auto" w:fill="auto"/>
            <w:tcMar>
              <w:top w:w="100" w:type="dxa"/>
              <w:left w:w="100" w:type="dxa"/>
              <w:bottom w:w="100" w:type="dxa"/>
              <w:right w:w="100" w:type="dxa"/>
            </w:tcMar>
          </w:tcPr>
          <w:p w:rsidR="004145CB" w:rsidRDefault="00FA43AA" w:rsidP="00FA43AA">
            <w:pPr>
              <w:widowControl w:val="0"/>
              <w:spacing w:line="240" w:lineRule="auto"/>
            </w:pPr>
            <w:r>
              <w:t xml:space="preserve">3.Upload videos </w:t>
            </w:r>
          </w:p>
        </w:tc>
        <w:tc>
          <w:tcPr>
            <w:tcW w:w="1095" w:type="dxa"/>
            <w:shd w:val="clear" w:color="auto" w:fill="auto"/>
            <w:tcMar>
              <w:top w:w="100" w:type="dxa"/>
              <w:left w:w="100" w:type="dxa"/>
              <w:bottom w:w="100" w:type="dxa"/>
              <w:right w:w="100" w:type="dxa"/>
            </w:tcMar>
          </w:tcPr>
          <w:p w:rsidR="004145CB" w:rsidRDefault="00FA43AA">
            <w:pPr>
              <w:widowControl w:val="0"/>
              <w:spacing w:line="240" w:lineRule="auto"/>
            </w:pPr>
            <w:r>
              <w:t xml:space="preserve">Dynamic </w:t>
            </w:r>
          </w:p>
        </w:tc>
        <w:tc>
          <w:tcPr>
            <w:tcW w:w="2205" w:type="dxa"/>
            <w:shd w:val="clear" w:color="auto" w:fill="auto"/>
            <w:tcMar>
              <w:top w:w="100" w:type="dxa"/>
              <w:left w:w="100" w:type="dxa"/>
              <w:bottom w:w="100" w:type="dxa"/>
              <w:right w:w="100" w:type="dxa"/>
            </w:tcMar>
          </w:tcPr>
          <w:p w:rsidR="004145CB" w:rsidRDefault="00FA43AA">
            <w:pPr>
              <w:widowControl w:val="0"/>
              <w:spacing w:line="240" w:lineRule="auto"/>
            </w:pPr>
            <w:r>
              <w:t>2</w:t>
            </w:r>
          </w:p>
        </w:tc>
      </w:tr>
      <w:tr w:rsidR="004145CB">
        <w:tc>
          <w:tcPr>
            <w:tcW w:w="6060" w:type="dxa"/>
            <w:shd w:val="clear" w:color="auto" w:fill="auto"/>
            <w:tcMar>
              <w:top w:w="100" w:type="dxa"/>
              <w:left w:w="100" w:type="dxa"/>
              <w:bottom w:w="100" w:type="dxa"/>
              <w:right w:w="100" w:type="dxa"/>
            </w:tcMar>
          </w:tcPr>
          <w:p w:rsidR="004145CB" w:rsidRDefault="00FA43AA">
            <w:pPr>
              <w:widowControl w:val="0"/>
              <w:spacing w:line="240" w:lineRule="auto"/>
            </w:pPr>
            <w:r>
              <w:t>4.</w:t>
            </w:r>
            <w:r w:rsidR="00FB6BB7">
              <w:t>login into their account</w:t>
            </w:r>
          </w:p>
        </w:tc>
        <w:tc>
          <w:tcPr>
            <w:tcW w:w="1095" w:type="dxa"/>
            <w:shd w:val="clear" w:color="auto" w:fill="auto"/>
            <w:tcMar>
              <w:top w:w="100" w:type="dxa"/>
              <w:left w:w="100" w:type="dxa"/>
              <w:bottom w:w="100" w:type="dxa"/>
              <w:right w:w="100" w:type="dxa"/>
            </w:tcMar>
          </w:tcPr>
          <w:p w:rsidR="004145CB" w:rsidRDefault="00FB6BB7">
            <w:pPr>
              <w:widowControl w:val="0"/>
              <w:spacing w:line="240" w:lineRule="auto"/>
            </w:pPr>
            <w:r>
              <w:t xml:space="preserve">Dynamic   </w:t>
            </w:r>
          </w:p>
        </w:tc>
        <w:tc>
          <w:tcPr>
            <w:tcW w:w="2205" w:type="dxa"/>
            <w:shd w:val="clear" w:color="auto" w:fill="auto"/>
            <w:tcMar>
              <w:top w:w="100" w:type="dxa"/>
              <w:left w:w="100" w:type="dxa"/>
              <w:bottom w:w="100" w:type="dxa"/>
              <w:right w:w="100" w:type="dxa"/>
            </w:tcMar>
          </w:tcPr>
          <w:p w:rsidR="004145CB" w:rsidRDefault="00FB6BB7">
            <w:pPr>
              <w:widowControl w:val="0"/>
              <w:spacing w:line="240" w:lineRule="auto"/>
            </w:pPr>
            <w:r>
              <w:t>1</w:t>
            </w:r>
          </w:p>
        </w:tc>
      </w:tr>
      <w:tr w:rsidR="004145CB">
        <w:tc>
          <w:tcPr>
            <w:tcW w:w="6060" w:type="dxa"/>
            <w:shd w:val="clear" w:color="auto" w:fill="auto"/>
            <w:tcMar>
              <w:top w:w="100" w:type="dxa"/>
              <w:left w:w="100" w:type="dxa"/>
              <w:bottom w:w="100" w:type="dxa"/>
              <w:right w:w="100" w:type="dxa"/>
            </w:tcMar>
          </w:tcPr>
          <w:p w:rsidR="004145CB" w:rsidRDefault="00FB6BB7">
            <w:pPr>
              <w:widowControl w:val="0"/>
              <w:spacing w:line="240" w:lineRule="auto"/>
            </w:pPr>
            <w:r>
              <w:t>5.send messages to a member(s)</w:t>
            </w:r>
          </w:p>
        </w:tc>
        <w:tc>
          <w:tcPr>
            <w:tcW w:w="1095" w:type="dxa"/>
            <w:shd w:val="clear" w:color="auto" w:fill="auto"/>
            <w:tcMar>
              <w:top w:w="100" w:type="dxa"/>
              <w:left w:w="100" w:type="dxa"/>
              <w:bottom w:w="100" w:type="dxa"/>
              <w:right w:w="100" w:type="dxa"/>
            </w:tcMar>
          </w:tcPr>
          <w:p w:rsidR="004145CB" w:rsidRDefault="00FB6BB7">
            <w:pPr>
              <w:widowControl w:val="0"/>
              <w:spacing w:line="240" w:lineRule="auto"/>
            </w:pPr>
            <w:r>
              <w:t xml:space="preserve">Dynamic </w:t>
            </w:r>
          </w:p>
        </w:tc>
        <w:tc>
          <w:tcPr>
            <w:tcW w:w="2205" w:type="dxa"/>
            <w:shd w:val="clear" w:color="auto" w:fill="auto"/>
            <w:tcMar>
              <w:top w:w="100" w:type="dxa"/>
              <w:left w:w="100" w:type="dxa"/>
              <w:bottom w:w="100" w:type="dxa"/>
              <w:right w:w="100" w:type="dxa"/>
            </w:tcMar>
          </w:tcPr>
          <w:p w:rsidR="004145CB" w:rsidRDefault="00FB6BB7">
            <w:pPr>
              <w:widowControl w:val="0"/>
              <w:spacing w:line="240" w:lineRule="auto"/>
            </w:pPr>
            <w:r>
              <w:t>1</w:t>
            </w:r>
          </w:p>
        </w:tc>
      </w:tr>
    </w:tbl>
    <w:p w:rsidR="004145CB" w:rsidRDefault="004145CB"/>
    <w:p w:rsidR="004145CB" w:rsidRDefault="004145CB"/>
    <w:p w:rsidR="00FB6BB7" w:rsidRDefault="00FB6BB7"/>
    <w:p w:rsidR="00FB6BB7" w:rsidRDefault="00FB6BB7"/>
    <w:p w:rsidR="00FB6BB7" w:rsidRDefault="00FB6BB7"/>
    <w:p w:rsidR="00FB6BB7" w:rsidRDefault="00FB6BB7"/>
    <w:p w:rsidR="00FB6BB7" w:rsidRDefault="00FB6BB7"/>
    <w:p w:rsidR="00FB6BB7" w:rsidRDefault="00FB6BB7"/>
    <w:p w:rsidR="00FB6BB7" w:rsidRDefault="00FB6BB7"/>
    <w:p w:rsidR="004145CB" w:rsidRPr="00FB6BB7" w:rsidRDefault="00076863">
      <w:pPr>
        <w:pStyle w:val="Title"/>
        <w:jc w:val="center"/>
        <w:rPr>
          <w:color w:val="FF0000"/>
        </w:rPr>
      </w:pPr>
      <w:bookmarkStart w:id="20" w:name="_dvwim0e5q27y" w:colFirst="0" w:colLast="0"/>
      <w:bookmarkEnd w:id="20"/>
      <w:r w:rsidRPr="00FB6BB7">
        <w:rPr>
          <w:color w:val="FF0000"/>
        </w:rPr>
        <w:lastRenderedPageBreak/>
        <w:t>Part 2 [20 points]</w:t>
      </w:r>
    </w:p>
    <w:p w:rsidR="004145CB" w:rsidRDefault="00076863">
      <w:r>
        <w:t xml:space="preserve">Acknowledgment: Some ideas and text in this part come from </w:t>
      </w:r>
      <w:hyperlink r:id="rId10">
        <w:r>
          <w:rPr>
            <w:color w:val="1155CC"/>
            <w:u w:val="single"/>
          </w:rPr>
          <w:t>Dr. Oge Marques</w:t>
        </w:r>
      </w:hyperlink>
      <w:r>
        <w:t xml:space="preserve"> </w:t>
      </w:r>
    </w:p>
    <w:p w:rsidR="004145CB" w:rsidRDefault="00076863">
      <w:pPr>
        <w:pStyle w:val="Heading2"/>
      </w:pPr>
      <w:bookmarkStart w:id="21" w:name="_oa8x5n88rsk6" w:colFirst="0" w:colLast="0"/>
      <w:bookmarkEnd w:id="21"/>
      <w:r>
        <w:t>Procedure:</w:t>
      </w:r>
    </w:p>
    <w:p w:rsidR="004145CB" w:rsidRDefault="00076863">
      <w:pPr>
        <w:numPr>
          <w:ilvl w:val="0"/>
          <w:numId w:val="6"/>
        </w:numPr>
        <w:contextualSpacing/>
      </w:pPr>
      <w:r>
        <w:t>Read the server setup instructions and follow the recommended steps carefully.</w:t>
      </w:r>
    </w:p>
    <w:p w:rsidR="004145CB" w:rsidRDefault="00076863">
      <w:pPr>
        <w:numPr>
          <w:ilvl w:val="0"/>
          <w:numId w:val="6"/>
        </w:numPr>
        <w:contextualSpacing/>
      </w:pPr>
      <w:r>
        <w:t xml:space="preserve">Create a directory called “p1” under public_html directory where this project will be loaded. </w:t>
      </w:r>
    </w:p>
    <w:p w:rsidR="004145CB" w:rsidRDefault="00076863">
      <w:pPr>
        <w:numPr>
          <w:ilvl w:val="0"/>
          <w:numId w:val="6"/>
        </w:numPr>
        <w:contextualSpacing/>
      </w:pPr>
      <w:r>
        <w:t>Choose (and adopt) a contemporary editor, e.g. Brackets or Atom.</w:t>
      </w:r>
    </w:p>
    <w:p w:rsidR="004145CB" w:rsidRDefault="00076863">
      <w:pPr>
        <w:numPr>
          <w:ilvl w:val="0"/>
          <w:numId w:val="6"/>
        </w:numPr>
      </w:pPr>
      <w:r>
        <w:t xml:space="preserve">Download the </w:t>
      </w:r>
      <w:hyperlink r:id="rId11">
        <w:r>
          <w:rPr>
            <w:color w:val="1155CC"/>
            <w:u w:val="single"/>
          </w:rPr>
          <w:t>Starter Template</w:t>
        </w:r>
      </w:hyperlink>
      <w:r>
        <w:t xml:space="preserve"> from </w:t>
      </w:r>
      <w:hyperlink r:id="rId12">
        <w:r>
          <w:rPr>
            <w:color w:val="1155CC"/>
            <w:u w:val="single"/>
          </w:rPr>
          <w:t>http://materializecss.com/</w:t>
        </w:r>
      </w:hyperlink>
      <w:r>
        <w:t xml:space="preserve"> </w:t>
      </w:r>
    </w:p>
    <w:p w:rsidR="004145CB" w:rsidRDefault="00076863">
      <w:pPr>
        <w:numPr>
          <w:ilvl w:val="0"/>
          <w:numId w:val="6"/>
        </w:numPr>
        <w:contextualSpacing/>
      </w:pPr>
      <w:r>
        <w:t xml:space="preserve">Modify the template (just a single page with no other links) and make sure that you </w:t>
      </w:r>
      <w:bookmarkStart w:id="22" w:name="jnd6w0qo02kr" w:colFirst="0" w:colLast="0"/>
      <w:bookmarkEnd w:id="22"/>
      <w:r>
        <w:rPr>
          <w:u w:val="single"/>
        </w:rPr>
        <w:t xml:space="preserve">clearly show the three user stories </w:t>
      </w:r>
      <w:r>
        <w:t>on this page (you can modify the text, images, links, videos, buttons, etc.).</w:t>
      </w:r>
    </w:p>
    <w:p w:rsidR="004145CB" w:rsidRDefault="00076863">
      <w:pPr>
        <w:numPr>
          <w:ilvl w:val="1"/>
          <w:numId w:val="6"/>
        </w:numPr>
        <w:contextualSpacing/>
      </w:pPr>
      <w:r>
        <w:t>Hint: Test your page after every significant change / addition.</w:t>
      </w:r>
    </w:p>
    <w:p w:rsidR="004145CB" w:rsidRDefault="00076863">
      <w:pPr>
        <w:numPr>
          <w:ilvl w:val="0"/>
          <w:numId w:val="6"/>
        </w:numPr>
        <w:contextualSpacing/>
      </w:pPr>
      <w:r>
        <w:t>Once you’ve reached a point where your page is complete and fully functional in the browser of your choice (Chrome, Firefox), prepare the final package (single zip, all that is needed, and nothing else).</w:t>
      </w:r>
    </w:p>
    <w:p w:rsidR="004145CB" w:rsidRDefault="00076863">
      <w:pPr>
        <w:numPr>
          <w:ilvl w:val="0"/>
          <w:numId w:val="6"/>
        </w:numPr>
        <w:contextualSpacing/>
      </w:pPr>
      <w:r>
        <w:t>Submit the final package via Canvas.</w:t>
      </w:r>
    </w:p>
    <w:p w:rsidR="004145CB" w:rsidRDefault="00076863">
      <w:pPr>
        <w:numPr>
          <w:ilvl w:val="0"/>
          <w:numId w:val="6"/>
        </w:numPr>
        <w:contextualSpacing/>
      </w:pPr>
      <w:r>
        <w:t>Upload all that is needed (with the entire template downalod and any associated images, etc) to your public_html/p1 directory of the lamp.cse.fau.edu server.</w:t>
      </w:r>
    </w:p>
    <w:p w:rsidR="004145CB" w:rsidRDefault="00076863">
      <w:pPr>
        <w:pStyle w:val="Heading2"/>
      </w:pPr>
      <w:bookmarkStart w:id="23" w:name="_so1k6qj1rufh" w:colFirst="0" w:colLast="0"/>
      <w:bookmarkEnd w:id="23"/>
      <w:r>
        <w:t>Minimum requirements:</w:t>
      </w:r>
    </w:p>
    <w:p w:rsidR="004145CB" w:rsidRDefault="00076863">
      <w:pPr>
        <w:numPr>
          <w:ilvl w:val="0"/>
          <w:numId w:val="2"/>
        </w:numPr>
        <w:contextualSpacing/>
      </w:pPr>
      <w:r>
        <w:t xml:space="preserve">Your page </w:t>
      </w:r>
      <w:r>
        <w:rPr>
          <w:b/>
        </w:rPr>
        <w:t>must</w:t>
      </w:r>
      <w:r>
        <w:t xml:space="preserve"> </w:t>
      </w:r>
      <w:r>
        <w:rPr>
          <w:b/>
        </w:rPr>
        <w:t>be your own work</w:t>
      </w:r>
      <w:r>
        <w:t>. If you use a site, textbook example or any other source as “inspiration” or starting point, please make a note of it.</w:t>
      </w:r>
    </w:p>
    <w:p w:rsidR="004145CB" w:rsidRDefault="00076863">
      <w:pPr>
        <w:numPr>
          <w:ilvl w:val="0"/>
          <w:numId w:val="2"/>
        </w:numPr>
        <w:contextualSpacing/>
      </w:pPr>
      <w:r>
        <w:t xml:space="preserve">Your page should contain </w:t>
      </w:r>
      <w:r>
        <w:rPr>
          <w:b/>
          <w:i/>
        </w:rPr>
        <w:t>meaningful</w:t>
      </w:r>
      <w:r>
        <w:rPr>
          <w:b/>
        </w:rPr>
        <w:t xml:space="preserve"> text, images, links, etc.</w:t>
      </w:r>
      <w:r>
        <w:t xml:space="preserve"> (not just </w:t>
      </w:r>
      <w:r>
        <w:rPr>
          <w:i/>
        </w:rPr>
        <w:t>lorem ipsum</w:t>
      </w:r>
      <w:r>
        <w:t xml:space="preserve"> filler text)</w:t>
      </w:r>
    </w:p>
    <w:p w:rsidR="004145CB" w:rsidRDefault="00076863">
      <w:pPr>
        <w:numPr>
          <w:ilvl w:val="0"/>
          <w:numId w:val="2"/>
        </w:numPr>
        <w:contextualSpacing/>
      </w:pPr>
      <w:r>
        <w:t xml:space="preserve"> Refrain (for now) from using fancy / advanced tools, libraries, etc.</w:t>
      </w:r>
    </w:p>
    <w:p w:rsidR="004145CB" w:rsidRDefault="004145CB">
      <w:pPr>
        <w:rPr>
          <w:rFonts w:ascii="Calibri" w:eastAsia="Calibri" w:hAnsi="Calibri" w:cs="Calibri"/>
          <w:b/>
        </w:rPr>
      </w:pPr>
    </w:p>
    <w:p w:rsidR="004145CB" w:rsidRPr="004145CB" w:rsidRDefault="004145CB">
      <w:pPr>
        <w:rPr>
          <w:del w:id="24" w:author=""/>
          <w:rFonts w:ascii="Arial" w:eastAsia="Arial" w:hAnsi="Arial" w:cs="Arial"/>
          <w:rPrChange w:id="25" w:author="Moise Medina" w:date="2017-09-17T19:35:00Z">
            <w:rPr>
              <w:del w:id="26" w:author=""/>
              <w:color w:val="8E7CC3"/>
            </w:rPr>
          </w:rPrChange>
        </w:rPr>
      </w:pPr>
      <w:bookmarkStart w:id="27" w:name="dagpt3xtli94" w:colFirst="0" w:colLast="0"/>
      <w:bookmarkStart w:id="28" w:name="_37h68s9vpms4" w:colFirst="0" w:colLast="0"/>
      <w:bookmarkEnd w:id="27"/>
      <w:bookmarkEnd w:id="28"/>
    </w:p>
    <w:p w:rsidR="004145CB" w:rsidRDefault="00076863">
      <w:pPr>
        <w:pStyle w:val="Heading2"/>
      </w:pPr>
      <w:bookmarkStart w:id="29" w:name="_rtcfick4cvz2" w:colFirst="0" w:colLast="0"/>
      <w:bookmarkEnd w:id="29"/>
      <w:del w:id="30" w:author="">
        <w:r>
          <w:delText>F</w:delText>
        </w:r>
      </w:del>
      <w:r>
        <w:t>AQs about this Project:</w:t>
      </w:r>
    </w:p>
    <w:p w:rsidR="004145CB" w:rsidRDefault="00076863">
      <w:r>
        <w:t>(HW related questions that do not belong to any specific problem above can be posted below as comments below. Highlight an available number and place your question as comment See example 1 below).</w:t>
      </w:r>
    </w:p>
    <w:p w:rsidR="004145CB" w:rsidRDefault="004145CB"/>
    <w:sectPr w:rsidR="004145CB" w:rsidSect="00AF4225">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08A" w:rsidRDefault="008C008A">
      <w:pPr>
        <w:spacing w:line="240" w:lineRule="auto"/>
      </w:pPr>
      <w:r>
        <w:separator/>
      </w:r>
    </w:p>
  </w:endnote>
  <w:endnote w:type="continuationSeparator" w:id="0">
    <w:p w:rsidR="008C008A" w:rsidRDefault="008C00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08A" w:rsidRDefault="008C008A">
      <w:pPr>
        <w:spacing w:line="240" w:lineRule="auto"/>
      </w:pPr>
      <w:r>
        <w:separator/>
      </w:r>
    </w:p>
  </w:footnote>
  <w:footnote w:type="continuationSeparator" w:id="0">
    <w:p w:rsidR="008C008A" w:rsidRDefault="008C008A">
      <w:pPr>
        <w:spacing w:line="240" w:lineRule="auto"/>
      </w:pPr>
      <w:r>
        <w:continuationSeparator/>
      </w:r>
    </w:p>
  </w:footnote>
  <w:footnote w:id="1">
    <w:p w:rsidR="004145CB" w:rsidRDefault="004145CB">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2B08"/>
    <w:multiLevelType w:val="hybridMultilevel"/>
    <w:tmpl w:val="0FEE9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775D7"/>
    <w:multiLevelType w:val="multilevel"/>
    <w:tmpl w:val="1E0AD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8E4ACC"/>
    <w:multiLevelType w:val="multilevel"/>
    <w:tmpl w:val="7BB65C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6BB6059"/>
    <w:multiLevelType w:val="multilevel"/>
    <w:tmpl w:val="0EA069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9216C2E"/>
    <w:multiLevelType w:val="multilevel"/>
    <w:tmpl w:val="BD8AD9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5D65BF7"/>
    <w:multiLevelType w:val="multilevel"/>
    <w:tmpl w:val="95A43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685523"/>
    <w:multiLevelType w:val="multilevel"/>
    <w:tmpl w:val="D602BF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CF76A84"/>
    <w:multiLevelType w:val="multilevel"/>
    <w:tmpl w:val="188C00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4DC42B18"/>
    <w:multiLevelType w:val="multilevel"/>
    <w:tmpl w:val="F33495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3466AA6"/>
    <w:multiLevelType w:val="hybridMultilevel"/>
    <w:tmpl w:val="0CDEE3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572056"/>
    <w:multiLevelType w:val="multilevel"/>
    <w:tmpl w:val="63E84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ED671AB"/>
    <w:multiLevelType w:val="multilevel"/>
    <w:tmpl w:val="DDE4F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CFF3123"/>
    <w:multiLevelType w:val="multilevel"/>
    <w:tmpl w:val="90988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DE705A4"/>
    <w:multiLevelType w:val="multilevel"/>
    <w:tmpl w:val="1D72D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DF6535"/>
    <w:multiLevelType w:val="hybridMultilevel"/>
    <w:tmpl w:val="C3482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CD2AA2"/>
    <w:multiLevelType w:val="multilevel"/>
    <w:tmpl w:val="94947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1"/>
  </w:num>
  <w:num w:numId="3">
    <w:abstractNumId w:val="12"/>
  </w:num>
  <w:num w:numId="4">
    <w:abstractNumId w:val="15"/>
  </w:num>
  <w:num w:numId="5">
    <w:abstractNumId w:val="5"/>
  </w:num>
  <w:num w:numId="6">
    <w:abstractNumId w:val="10"/>
  </w:num>
  <w:num w:numId="7">
    <w:abstractNumId w:val="2"/>
  </w:num>
  <w:num w:numId="8">
    <w:abstractNumId w:val="1"/>
  </w:num>
  <w:num w:numId="9">
    <w:abstractNumId w:val="8"/>
  </w:num>
  <w:num w:numId="10">
    <w:abstractNumId w:val="7"/>
  </w:num>
  <w:num w:numId="11">
    <w:abstractNumId w:val="13"/>
  </w:num>
  <w:num w:numId="12">
    <w:abstractNumId w:val="4"/>
  </w:num>
  <w:num w:numId="13">
    <w:abstractNumId w:val="6"/>
  </w:num>
  <w:num w:numId="14">
    <w:abstractNumId w:val="9"/>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45CB"/>
    <w:rsid w:val="00076863"/>
    <w:rsid w:val="00143462"/>
    <w:rsid w:val="003C2D2E"/>
    <w:rsid w:val="004145CB"/>
    <w:rsid w:val="00447DB3"/>
    <w:rsid w:val="004960D7"/>
    <w:rsid w:val="007325E1"/>
    <w:rsid w:val="00744865"/>
    <w:rsid w:val="00815CCE"/>
    <w:rsid w:val="00837604"/>
    <w:rsid w:val="00856E2A"/>
    <w:rsid w:val="008C008A"/>
    <w:rsid w:val="00A678E2"/>
    <w:rsid w:val="00AD3255"/>
    <w:rsid w:val="00AF4225"/>
    <w:rsid w:val="00B37836"/>
    <w:rsid w:val="00B90CDA"/>
    <w:rsid w:val="00DD3CE0"/>
    <w:rsid w:val="00ED20D6"/>
    <w:rsid w:val="00F00510"/>
    <w:rsid w:val="00F02005"/>
    <w:rsid w:val="00FA43AA"/>
    <w:rsid w:val="00FB6BB7"/>
    <w:rsid w:val="00FF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C6D42"/>
  <w15:docId w15:val="{388490C0-7195-4C74-BF22-8C15F991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Comic Sans MS" w:hAnsi="Comic Sans MS" w:cs="Comic Sans MS"/>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378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83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37836"/>
    <w:rPr>
      <w:b/>
      <w:bCs/>
    </w:rPr>
  </w:style>
  <w:style w:type="character" w:customStyle="1" w:styleId="CommentSubjectChar">
    <w:name w:val="Comment Subject Char"/>
    <w:basedOn w:val="CommentTextChar"/>
    <w:link w:val="CommentSubject"/>
    <w:uiPriority w:val="99"/>
    <w:semiHidden/>
    <w:rsid w:val="00B37836"/>
    <w:rPr>
      <w:b/>
      <w:bCs/>
      <w:sz w:val="20"/>
      <w:szCs w:val="20"/>
    </w:rPr>
  </w:style>
  <w:style w:type="character" w:styleId="Hyperlink">
    <w:name w:val="Hyperlink"/>
    <w:basedOn w:val="DefaultParagraphFont"/>
    <w:uiPriority w:val="99"/>
    <w:semiHidden/>
    <w:unhideWhenUsed/>
    <w:rsid w:val="00DD3CE0"/>
    <w:rPr>
      <w:color w:val="0000FF"/>
      <w:u w:val="single"/>
    </w:rPr>
  </w:style>
  <w:style w:type="paragraph" w:styleId="ListParagraph">
    <w:name w:val="List Paragraph"/>
    <w:basedOn w:val="Normal"/>
    <w:uiPriority w:val="34"/>
    <w:qFormat/>
    <w:rsid w:val="00DD3CE0"/>
    <w:pPr>
      <w:ind w:left="720"/>
      <w:contextualSpacing/>
    </w:pPr>
  </w:style>
  <w:style w:type="paragraph" w:styleId="FootnoteText">
    <w:name w:val="footnote text"/>
    <w:basedOn w:val="Normal"/>
    <w:link w:val="FootnoteTextChar"/>
    <w:uiPriority w:val="99"/>
    <w:semiHidden/>
    <w:unhideWhenUsed/>
    <w:rsid w:val="00AF4225"/>
    <w:pPr>
      <w:spacing w:line="240" w:lineRule="auto"/>
    </w:pPr>
    <w:rPr>
      <w:sz w:val="20"/>
      <w:szCs w:val="20"/>
    </w:rPr>
  </w:style>
  <w:style w:type="character" w:customStyle="1" w:styleId="FootnoteTextChar">
    <w:name w:val="Footnote Text Char"/>
    <w:basedOn w:val="DefaultParagraphFont"/>
    <w:link w:val="FootnoteText"/>
    <w:uiPriority w:val="99"/>
    <w:semiHidden/>
    <w:rsid w:val="00AF42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fa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ced.com/services/user-interface-design/user-modeling/" TargetMode="External"/><Relationship Id="rId12" Type="http://schemas.openxmlformats.org/officeDocument/2006/relationships/hyperlink" Target="http://materializec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terializecss.com/templates/starter-template.zip" TargetMode="External"/><Relationship Id="rId5" Type="http://schemas.openxmlformats.org/officeDocument/2006/relationships/footnotes" Target="footnotes.xml"/><Relationship Id="rId10" Type="http://schemas.openxmlformats.org/officeDocument/2006/relationships/hyperlink" Target="https://www.linkedin.com/in/ogemarques/" TargetMode="External"/><Relationship Id="rId4" Type="http://schemas.openxmlformats.org/officeDocument/2006/relationships/webSettings" Target="webSettings.xml"/><Relationship Id="rId9" Type="http://schemas.openxmlformats.org/officeDocument/2006/relationships/hyperlink" Target="https://myfau.fau.edu/cp/home/displaylog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6</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Mad_Max</cp:lastModifiedBy>
  <cp:revision>14</cp:revision>
  <dcterms:created xsi:type="dcterms:W3CDTF">2017-09-18T22:39:00Z</dcterms:created>
  <dcterms:modified xsi:type="dcterms:W3CDTF">2017-09-21T00:08:00Z</dcterms:modified>
</cp:coreProperties>
</file>